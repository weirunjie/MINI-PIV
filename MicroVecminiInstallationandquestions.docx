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CC" w:rsidRDefault="00E14B68" w:rsidP="00E14B68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E14B68">
        <w:rPr>
          <w:rFonts w:ascii="Times New Roman" w:hAnsi="Times New Roman" w:cs="Times New Roman"/>
          <w:b/>
          <w:sz w:val="32"/>
        </w:rPr>
        <w:t>MicroVecmini</w:t>
      </w:r>
      <w:proofErr w:type="spellEnd"/>
      <w:r w:rsidRPr="00E14B68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 w:hint="eastAsia"/>
          <w:b/>
          <w:sz w:val="32"/>
        </w:rPr>
        <w:t xml:space="preserve">V5 </w:t>
      </w:r>
      <w:r w:rsidRPr="00E14B68">
        <w:rPr>
          <w:rFonts w:ascii="Times New Roman" w:hAnsi="Times New Roman" w:cs="Times New Roman"/>
          <w:b/>
          <w:sz w:val="32"/>
        </w:rPr>
        <w:t>Installation and questions</w:t>
      </w:r>
    </w:p>
    <w:p w:rsidR="00E14B68" w:rsidRDefault="00E14B68" w:rsidP="00E14B68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 w:hint="eastAsia"/>
          <w:b/>
          <w:sz w:val="32"/>
        </w:rPr>
        <w:t>1.MicroVecmini</w:t>
      </w:r>
      <w:proofErr w:type="gramEnd"/>
      <w:r>
        <w:rPr>
          <w:rFonts w:ascii="Times New Roman" w:hAnsi="Times New Roman" w:cs="Times New Roman" w:hint="eastAsia"/>
          <w:b/>
          <w:sz w:val="32"/>
        </w:rPr>
        <w:t xml:space="preserve"> V5 </w:t>
      </w:r>
      <w:proofErr w:type="spellStart"/>
      <w:r>
        <w:rPr>
          <w:rFonts w:ascii="Times New Roman" w:hAnsi="Times New Roman" w:cs="Times New Roman" w:hint="eastAsia"/>
          <w:b/>
          <w:sz w:val="32"/>
        </w:rPr>
        <w:t>Installatino</w:t>
      </w:r>
      <w:proofErr w:type="spellEnd"/>
    </w:p>
    <w:p w:rsidR="00E14B68" w:rsidRPr="004239AE" w:rsidRDefault="00E14B68" w:rsidP="00AA32C7">
      <w:pPr>
        <w:ind w:firstLineChars="200" w:firstLine="480"/>
        <w:rPr>
          <w:ins w:id="0" w:author="PC" w:date="2018-05-31T11:18:00Z"/>
          <w:rFonts w:ascii="Times New Roman" w:hAnsi="Times New Roman" w:cs="Times New Roman"/>
          <w:color w:val="000000" w:themeColor="text1"/>
          <w:sz w:val="24"/>
        </w:rPr>
      </w:pPr>
      <w:ins w:id="1" w:author="PC" w:date="2018-05-31T11:17:00Z">
        <w:r w:rsidRPr="004239AE">
          <w:rPr>
            <w:rFonts w:ascii="Times New Roman" w:hAnsi="Times New Roman" w:cs="Times New Roman"/>
            <w:color w:val="000000" w:themeColor="text1"/>
            <w:sz w:val="24"/>
            <w:rPrChange w:id="2" w:author="PC" w:date="2018-05-31T11:17:00Z">
              <w:rPr>
                <w:color w:val="FF0000"/>
              </w:rPr>
            </w:rPrChange>
          </w:rPr>
          <w:t>Step</w:t>
        </w:r>
        <w:del w:id="3" w:author="mansu jin" w:date="2018-06-04T09:47:00Z">
          <w:r w:rsidRPr="004239AE" w:rsidDel="006405BF">
            <w:rPr>
              <w:rFonts w:ascii="Times New Roman" w:hAnsi="Times New Roman" w:cs="Times New Roman"/>
              <w:color w:val="000000" w:themeColor="text1"/>
              <w:sz w:val="24"/>
              <w:rPrChange w:id="4" w:author="PC" w:date="2018-05-31T11:17:00Z">
                <w:rPr>
                  <w:color w:val="FF0000"/>
                </w:rPr>
              </w:rPrChange>
            </w:rPr>
            <w:delText xml:space="preserve"> </w:delText>
          </w:r>
        </w:del>
      </w:ins>
      <w:ins w:id="5" w:author="PC" w:date="2018-05-31T12:49:00Z">
        <w:del w:id="6" w:author="mansu jin" w:date="2018-06-04T09:46:00Z">
          <w:r w:rsidRPr="004239AE" w:rsidDel="00CC1A25">
            <w:rPr>
              <w:rFonts w:ascii="Times New Roman" w:hAnsi="Times New Roman" w:cs="Times New Roman"/>
              <w:color w:val="000000" w:themeColor="text1"/>
              <w:sz w:val="24"/>
            </w:rPr>
            <w:delText>2</w:delText>
          </w:r>
        </w:del>
      </w:ins>
      <w:ins w:id="7" w:author="mansu jin" w:date="2018-06-04T09:46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1</w:t>
        </w:r>
      </w:ins>
      <w:ins w:id="8" w:author="PC" w:date="2018-05-31T11:17:00Z">
        <w:r w:rsidRPr="004239AE">
          <w:rPr>
            <w:rFonts w:ascii="Times New Roman" w:hAnsi="Times New Roman" w:cs="Times New Roman" w:hint="eastAsia"/>
            <w:color w:val="000000" w:themeColor="text1"/>
            <w:sz w:val="24"/>
            <w:rPrChange w:id="9" w:author="PC" w:date="2018-05-31T11:17:00Z">
              <w:rPr>
                <w:rFonts w:hint="eastAsia"/>
                <w:color w:val="FF0000"/>
              </w:rPr>
            </w:rPrChange>
          </w:rPr>
          <w:t>：</w:t>
        </w:r>
      </w:ins>
      <w:r w:rsidR="00C93E91">
        <w:rPr>
          <w:rFonts w:ascii="Times New Roman" w:hAnsi="Times New Roman" w:cs="Times New Roman" w:hint="eastAsia"/>
          <w:color w:val="000000" w:themeColor="text1"/>
          <w:sz w:val="24"/>
        </w:rPr>
        <w:t xml:space="preserve">Click on 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the </w:t>
      </w:r>
      <w:r>
        <w:rPr>
          <w:rFonts w:ascii="Times New Roman" w:hAnsi="Times New Roman" w:cs="Times New Roman"/>
          <w:color w:val="000000" w:themeColor="text1"/>
          <w:sz w:val="24"/>
        </w:rPr>
        <w:t>“</w:t>
      </w:r>
      <w:r>
        <w:rPr>
          <w:rFonts w:ascii="Times New Roman" w:hAnsi="Times New Roman" w:cs="Times New Roman" w:hint="eastAsia"/>
          <w:color w:val="000000" w:themeColor="text1"/>
          <w:sz w:val="24"/>
        </w:rPr>
        <w:t>MicroVecmini.exe</w:t>
      </w:r>
      <w:r>
        <w:rPr>
          <w:rFonts w:ascii="Times New Roman" w:hAnsi="Times New Roman" w:cs="Times New Roman"/>
          <w:color w:val="000000" w:themeColor="text1"/>
          <w:sz w:val="24"/>
        </w:rPr>
        <w:t>”</w:t>
      </w:r>
      <w:ins w:id="10" w:author="PC" w:date="2018-05-31T11:18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，</w:t>
        </w:r>
      </w:ins>
      <w:r>
        <w:rPr>
          <w:rFonts w:ascii="Times New Roman" w:hAnsi="Times New Roman" w:cs="Times New Roman" w:hint="eastAsia"/>
          <w:color w:val="000000" w:themeColor="text1"/>
          <w:sz w:val="24"/>
        </w:rPr>
        <w:t>figure1.1:</w:t>
      </w:r>
    </w:p>
    <w:p w:rsidR="00E14B68" w:rsidRDefault="00E14B68">
      <w:pPr>
        <w:jc w:val="center"/>
        <w:rPr>
          <w:ins w:id="11" w:author="PC" w:date="2018-05-31T11:22:00Z"/>
          <w:color w:val="000000" w:themeColor="text1"/>
        </w:rPr>
        <w:pPrChange w:id="12" w:author="PC" w:date="2018-05-31T11:22:00Z">
          <w:pPr>
            <w:ind w:firstLineChars="200" w:firstLine="420"/>
          </w:pPr>
        </w:pPrChange>
      </w:pPr>
      <w:ins w:id="13" w:author="PC" w:date="2018-05-31T11:21:00Z">
        <w:r>
          <w:rPr>
            <w:noProof/>
            <w:color w:val="000000" w:themeColor="text1"/>
            <w:rPrChange w:id="14">
              <w:rPr>
                <w:noProof/>
              </w:rPr>
            </w:rPrChange>
          </w:rPr>
          <w:drawing>
            <wp:inline distT="0" distB="0" distL="0" distR="0" wp14:anchorId="150E504B" wp14:editId="612B060A">
              <wp:extent cx="988541" cy="1146709"/>
              <wp:effectExtent l="0" t="0" r="2540" b="0"/>
              <wp:docPr id="38" name="图片 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2018-05-31_11-19-43.jp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8017" cy="11461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14B68" w:rsidRPr="004239AE" w:rsidRDefault="00E14B68">
      <w:pPr>
        <w:jc w:val="center"/>
        <w:rPr>
          <w:ins w:id="15" w:author="PC" w:date="2018-05-31T11:22:00Z"/>
          <w:rFonts w:ascii="Times New Roman" w:hAnsi="Times New Roman" w:cs="Times New Roman"/>
          <w:color w:val="000000" w:themeColor="text1"/>
        </w:rPr>
        <w:pPrChange w:id="16" w:author="PC" w:date="2018-05-31T11:22:00Z">
          <w:pPr>
            <w:ind w:firstLineChars="200" w:firstLine="420"/>
          </w:pPr>
        </w:pPrChange>
      </w:pPr>
      <w:r>
        <w:rPr>
          <w:rFonts w:ascii="Times New Roman" w:hAnsi="Times New Roman" w:cs="Times New Roman"/>
          <w:color w:val="000000" w:themeColor="text1"/>
        </w:rPr>
        <w:t>F</w:t>
      </w:r>
      <w:r>
        <w:rPr>
          <w:rFonts w:ascii="Times New Roman" w:hAnsi="Times New Roman" w:cs="Times New Roman" w:hint="eastAsia"/>
          <w:color w:val="000000" w:themeColor="text1"/>
        </w:rPr>
        <w:t>igure1.1:</w:t>
      </w:r>
      <w:ins w:id="17" w:author="PC" w:date="2018-05-31T11:22:00Z">
        <w:r w:rsidRPr="004239AE">
          <w:rPr>
            <w:rFonts w:ascii="Times New Roman" w:hAnsi="Times New Roman" w:cs="Times New Roman"/>
            <w:color w:val="000000" w:themeColor="text1"/>
          </w:rPr>
          <w:t xml:space="preserve"> Micr</w:t>
        </w:r>
      </w:ins>
      <w:r w:rsidRPr="004239AE">
        <w:rPr>
          <w:rFonts w:ascii="Times New Roman" w:hAnsi="Times New Roman" w:cs="Times New Roman"/>
          <w:color w:val="000000" w:themeColor="text1"/>
        </w:rPr>
        <w:t>o</w:t>
      </w:r>
      <w:ins w:id="18" w:author="PC" w:date="2018-05-31T11:22:00Z">
        <w:r w:rsidRPr="004239AE">
          <w:rPr>
            <w:rFonts w:ascii="Times New Roman" w:hAnsi="Times New Roman" w:cs="Times New Roman"/>
            <w:color w:val="000000" w:themeColor="text1"/>
          </w:rPr>
          <w:t>Vec</w:t>
        </w:r>
      </w:ins>
      <w:r w:rsidRPr="004239AE">
        <w:rPr>
          <w:rFonts w:ascii="Times New Roman" w:hAnsi="Times New Roman" w:cs="Times New Roman"/>
          <w:color w:val="000000" w:themeColor="text1"/>
        </w:rPr>
        <w:t>M</w:t>
      </w:r>
      <w:ins w:id="19" w:author="PC" w:date="2018-05-31T11:22:00Z">
        <w:r w:rsidRPr="004239AE">
          <w:rPr>
            <w:rFonts w:ascii="Times New Roman" w:hAnsi="Times New Roman" w:cs="Times New Roman"/>
            <w:color w:val="000000" w:themeColor="text1"/>
          </w:rPr>
          <w:t>ini</w:t>
        </w:r>
      </w:ins>
      <w:r>
        <w:rPr>
          <w:rFonts w:ascii="Times New Roman" w:hAnsi="Times New Roman" w:cs="Times New Roman" w:hint="eastAsia"/>
          <w:color w:val="000000" w:themeColor="text1"/>
        </w:rPr>
        <w:t>.exe</w:t>
      </w:r>
    </w:p>
    <w:p w:rsidR="00E14B68" w:rsidRPr="00EF0D8A" w:rsidRDefault="00E14B68">
      <w:pPr>
        <w:ind w:firstLineChars="200" w:firstLine="420"/>
        <w:jc w:val="center"/>
        <w:rPr>
          <w:ins w:id="20" w:author="PC" w:date="2018-05-31T11:17:00Z"/>
          <w:color w:val="000000" w:themeColor="text1"/>
          <w:rPrChange w:id="21" w:author="PC" w:date="2018-05-31T11:17:00Z">
            <w:rPr>
              <w:ins w:id="22" w:author="PC" w:date="2018-05-31T11:17:00Z"/>
              <w:color w:val="FF0000"/>
            </w:rPr>
          </w:rPrChange>
        </w:rPr>
        <w:pPrChange w:id="23" w:author="PC" w:date="2018-05-31T11:22:00Z">
          <w:pPr>
            <w:ind w:firstLineChars="200" w:firstLine="420"/>
          </w:pPr>
        </w:pPrChange>
      </w:pPr>
      <w:ins w:id="24" w:author="PC" w:date="2018-05-31T11:22:00Z">
        <w:r>
          <w:rPr>
            <w:rFonts w:hint="eastAsia"/>
            <w:color w:val="000000" w:themeColor="text1"/>
          </w:rPr>
          <w:t xml:space="preserve"> </w:t>
        </w:r>
      </w:ins>
    </w:p>
    <w:p w:rsidR="00E14B68" w:rsidRPr="004239AE" w:rsidRDefault="00E14B68" w:rsidP="00AA32C7">
      <w:pPr>
        <w:ind w:firstLineChars="200" w:firstLine="480"/>
        <w:rPr>
          <w:ins w:id="25" w:author="PC" w:date="2018-05-31T11:28:00Z"/>
          <w:rFonts w:ascii="Times New Roman" w:hAnsi="Times New Roman" w:cs="Times New Roman"/>
          <w:color w:val="000000" w:themeColor="text1"/>
          <w:sz w:val="24"/>
        </w:rPr>
      </w:pPr>
      <w:ins w:id="26" w:author="PC" w:date="2018-05-31T11:17:00Z">
        <w:r w:rsidRPr="004239AE">
          <w:rPr>
            <w:rFonts w:ascii="Times New Roman" w:hAnsi="Times New Roman" w:cs="Times New Roman"/>
            <w:color w:val="000000" w:themeColor="text1"/>
            <w:sz w:val="24"/>
            <w:rPrChange w:id="27" w:author="PC" w:date="2018-05-31T11:17:00Z">
              <w:rPr>
                <w:color w:val="FF0000"/>
              </w:rPr>
            </w:rPrChange>
          </w:rPr>
          <w:t>Step</w:t>
        </w:r>
        <w:del w:id="28" w:author="mansu jin" w:date="2018-06-04T09:47:00Z">
          <w:r w:rsidRPr="004239AE" w:rsidDel="006405BF">
            <w:rPr>
              <w:rFonts w:ascii="Times New Roman" w:hAnsi="Times New Roman" w:cs="Times New Roman"/>
              <w:color w:val="000000" w:themeColor="text1"/>
              <w:sz w:val="24"/>
              <w:rPrChange w:id="29" w:author="PC" w:date="2018-05-31T11:17:00Z">
                <w:rPr>
                  <w:color w:val="FF0000"/>
                </w:rPr>
              </w:rPrChange>
            </w:rPr>
            <w:delText xml:space="preserve"> </w:delText>
          </w:r>
        </w:del>
      </w:ins>
      <w:ins w:id="30" w:author="PC" w:date="2018-05-31T12:49:00Z">
        <w:del w:id="31" w:author="mansu jin" w:date="2018-06-04T09:46:00Z">
          <w:r w:rsidRPr="004239AE" w:rsidDel="00CC1A25">
            <w:rPr>
              <w:rFonts w:ascii="Times New Roman" w:hAnsi="Times New Roman" w:cs="Times New Roman"/>
              <w:color w:val="000000" w:themeColor="text1"/>
              <w:sz w:val="24"/>
            </w:rPr>
            <w:delText>3</w:delText>
          </w:r>
        </w:del>
      </w:ins>
      <w:ins w:id="32" w:author="mansu jin" w:date="2018-06-04T09:46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2</w:t>
        </w:r>
      </w:ins>
      <w:ins w:id="33" w:author="PC" w:date="2018-05-31T11:17:00Z">
        <w:r w:rsidRPr="004239AE">
          <w:rPr>
            <w:rFonts w:ascii="Times New Roman" w:hAnsi="Times New Roman" w:cs="Times New Roman" w:hint="eastAsia"/>
            <w:color w:val="000000" w:themeColor="text1"/>
            <w:sz w:val="24"/>
            <w:rPrChange w:id="34" w:author="PC" w:date="2018-05-31T11:17:00Z">
              <w:rPr>
                <w:rFonts w:hint="eastAsia"/>
                <w:color w:val="FF0000"/>
              </w:rPr>
            </w:rPrChange>
          </w:rPr>
          <w:t>：</w:t>
        </w:r>
      </w:ins>
      <w:r w:rsidR="00B14D9B">
        <w:rPr>
          <w:rFonts w:ascii="Times New Roman" w:hAnsi="Times New Roman" w:cs="Times New Roman" w:hint="eastAsia"/>
          <w:color w:val="000000" w:themeColor="text1"/>
          <w:sz w:val="24"/>
        </w:rPr>
        <w:t>P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lease select </w:t>
      </w:r>
      <w:r w:rsidRPr="00E14B68">
        <w:rPr>
          <w:rFonts w:ascii="Times New Roman" w:hAnsi="Times New Roman" w:cs="Times New Roman"/>
          <w:sz w:val="24"/>
        </w:rPr>
        <w:t>an installation position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, then </w:t>
      </w:r>
      <w:r w:rsidR="00C93E91">
        <w:rPr>
          <w:rFonts w:ascii="Times New Roman" w:hAnsi="Times New Roman" w:cs="Times New Roman" w:hint="eastAsia"/>
          <w:color w:val="000000" w:themeColor="text1"/>
          <w:sz w:val="24"/>
        </w:rPr>
        <w:t xml:space="preserve">click </w:t>
      </w:r>
      <w:r>
        <w:rPr>
          <w:rFonts w:ascii="Times New Roman" w:hAnsi="Times New Roman" w:cs="Times New Roman"/>
          <w:color w:val="000000" w:themeColor="text1"/>
          <w:sz w:val="24"/>
        </w:rPr>
        <w:t>“</w:t>
      </w:r>
      <w:r>
        <w:rPr>
          <w:rFonts w:ascii="Times New Roman" w:hAnsi="Times New Roman" w:cs="Times New Roman" w:hint="eastAsia"/>
          <w:color w:val="000000" w:themeColor="text1"/>
          <w:sz w:val="24"/>
        </w:rPr>
        <w:t>Next</w:t>
      </w:r>
      <w:r>
        <w:rPr>
          <w:rFonts w:ascii="Times New Roman" w:hAnsi="Times New Roman" w:cs="Times New Roman"/>
          <w:color w:val="000000" w:themeColor="text1"/>
          <w:sz w:val="24"/>
        </w:rPr>
        <w:t>”</w:t>
      </w:r>
      <w:r>
        <w:rPr>
          <w:rFonts w:ascii="Times New Roman" w:hAnsi="Times New Roman" w:cs="Times New Roman" w:hint="eastAsia"/>
          <w:color w:val="000000" w:themeColor="text1"/>
          <w:sz w:val="24"/>
        </w:rPr>
        <w:t>, figure1.2:</w:t>
      </w:r>
    </w:p>
    <w:p w:rsidR="00E14B68" w:rsidRPr="00EF0D8A" w:rsidRDefault="00E14B68">
      <w:pPr>
        <w:jc w:val="center"/>
        <w:rPr>
          <w:ins w:id="35" w:author="PC" w:date="2018-05-31T11:17:00Z"/>
          <w:color w:val="000000" w:themeColor="text1"/>
          <w:rPrChange w:id="36" w:author="PC" w:date="2018-05-31T11:17:00Z">
            <w:rPr>
              <w:ins w:id="37" w:author="PC" w:date="2018-05-31T11:17:00Z"/>
              <w:color w:val="FF0000"/>
            </w:rPr>
          </w:rPrChange>
        </w:rPr>
        <w:pPrChange w:id="38" w:author="PC" w:date="2018-05-31T12:14:00Z">
          <w:pPr>
            <w:ind w:firstLineChars="200" w:firstLine="420"/>
          </w:pPr>
        </w:pPrChange>
      </w:pPr>
      <w:ins w:id="39" w:author="PC" w:date="2018-05-31T12:15:00Z">
        <w:r>
          <w:rPr>
            <w:noProof/>
            <w:color w:val="000000" w:themeColor="text1"/>
            <w:rPrChange w:id="40">
              <w:rPr>
                <w:noProof/>
              </w:rPr>
            </w:rPrChange>
          </w:rPr>
          <w:drawing>
            <wp:inline distT="0" distB="0" distL="0" distR="0" wp14:anchorId="4A93A1B2" wp14:editId="1CAF115E">
              <wp:extent cx="2719450" cy="2097708"/>
              <wp:effectExtent l="0" t="0" r="5080" b="0"/>
              <wp:docPr id="51" name="图片 5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3.2.jp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26688" cy="210329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14B68" w:rsidRPr="004239AE" w:rsidRDefault="00E14B68">
      <w:pPr>
        <w:spacing w:afterLines="50" w:after="156"/>
        <w:jc w:val="center"/>
        <w:rPr>
          <w:ins w:id="41" w:author="PC" w:date="2018-05-31T12:15:00Z"/>
          <w:rFonts w:eastAsia="宋体"/>
          <w:color w:val="000000" w:themeColor="text1"/>
          <w:szCs w:val="24"/>
          <w:rPrChange w:id="42" w:author="PC" w:date="2018-05-31T12:15:00Z">
            <w:rPr>
              <w:ins w:id="43" w:author="PC" w:date="2018-05-31T12:15:00Z"/>
              <w:color w:val="000000" w:themeColor="text1"/>
            </w:rPr>
          </w:rPrChange>
        </w:rPr>
        <w:pPrChange w:id="44" w:author="PC" w:date="2018-05-31T13:02:00Z">
          <w:pPr>
            <w:pStyle w:val="2"/>
          </w:pPr>
        </w:pPrChange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Figure 1.2</w:t>
      </w:r>
    </w:p>
    <w:p w:rsidR="00E14B68" w:rsidRPr="004239AE" w:rsidRDefault="00E14B68">
      <w:pPr>
        <w:ind w:firstLineChars="200" w:firstLine="480"/>
        <w:rPr>
          <w:ins w:id="45" w:author="PC" w:date="2018-05-31T12:43:00Z"/>
          <w:color w:val="000000" w:themeColor="text1"/>
          <w:sz w:val="24"/>
        </w:rPr>
        <w:pPrChange w:id="46" w:author="PC" w:date="2018-05-31T12:30:00Z">
          <w:pPr>
            <w:pStyle w:val="2"/>
          </w:pPr>
        </w:pPrChange>
      </w:pPr>
      <w:ins w:id="47" w:author="PC" w:date="2018-05-31T12:42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Step3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</w:t>
        </w:r>
      </w:ins>
      <w:r>
        <w:rPr>
          <w:rFonts w:ascii="Times New Roman" w:hAnsi="Times New Roman" w:cs="Times New Roman" w:hint="eastAsia"/>
          <w:color w:val="000000" w:themeColor="text1"/>
          <w:sz w:val="24"/>
        </w:rPr>
        <w:t>Figure1.3</w:t>
      </w:r>
      <w:ins w:id="48" w:author="PC" w:date="2018-05-31T12:43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，</w:t>
        </w:r>
      </w:ins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select </w:t>
      </w:r>
      <w:ins w:id="49" w:author="PC" w:date="2018-05-31T12:44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“</w:t>
        </w:r>
      </w:ins>
      <w:ins w:id="50" w:author="PC" w:date="2018-05-31T12:45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Create a desktop shortcut</w:t>
        </w:r>
      </w:ins>
      <w:ins w:id="51" w:author="PC" w:date="2018-05-31T12:44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”</w:t>
        </w:r>
      </w:ins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,then </w:t>
      </w:r>
      <w:r w:rsidR="00C93E91">
        <w:rPr>
          <w:rFonts w:ascii="Times New Roman" w:hAnsi="Times New Roman" w:cs="Times New Roman" w:hint="eastAsia"/>
          <w:color w:val="000000" w:themeColor="text1"/>
          <w:sz w:val="24"/>
        </w:rPr>
        <w:t xml:space="preserve">click </w:t>
      </w:r>
      <w:r>
        <w:rPr>
          <w:rFonts w:ascii="Times New Roman" w:hAnsi="Times New Roman" w:cs="Times New Roman"/>
          <w:color w:val="000000" w:themeColor="text1"/>
          <w:sz w:val="24"/>
        </w:rPr>
        <w:t>“</w:t>
      </w:r>
      <w:r>
        <w:rPr>
          <w:rFonts w:ascii="Times New Roman" w:hAnsi="Times New Roman" w:cs="Times New Roman" w:hint="eastAsia"/>
          <w:color w:val="000000" w:themeColor="text1"/>
          <w:sz w:val="24"/>
        </w:rPr>
        <w:t>Next</w:t>
      </w:r>
      <w:r>
        <w:rPr>
          <w:rFonts w:ascii="Times New Roman" w:hAnsi="Times New Roman" w:cs="Times New Roman"/>
          <w:color w:val="000000" w:themeColor="text1"/>
          <w:sz w:val="24"/>
        </w:rPr>
        <w:t>”</w:t>
      </w:r>
      <w:ins w:id="52" w:author="PC" w:date="2018-05-31T12:45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</w:t>
        </w:r>
      </w:ins>
    </w:p>
    <w:p w:rsidR="00E14B68" w:rsidRDefault="00E14B68">
      <w:pPr>
        <w:jc w:val="center"/>
        <w:rPr>
          <w:ins w:id="53" w:author="PC" w:date="2018-05-31T12:43:00Z"/>
          <w:color w:val="000000" w:themeColor="text1"/>
        </w:rPr>
        <w:pPrChange w:id="54" w:author="PC" w:date="2018-05-31T12:43:00Z">
          <w:pPr>
            <w:pStyle w:val="2"/>
          </w:pPr>
        </w:pPrChange>
      </w:pPr>
      <w:ins w:id="55" w:author="PC" w:date="2018-05-31T12:44:00Z">
        <w:r>
          <w:rPr>
            <w:rFonts w:eastAsia="宋体"/>
            <w:noProof/>
            <w:color w:val="000000" w:themeColor="text1"/>
            <w:sz w:val="24"/>
            <w:szCs w:val="24"/>
            <w:rPrChange w:id="56">
              <w:rPr>
                <w:bCs w:val="0"/>
                <w:noProof/>
              </w:rPr>
            </w:rPrChange>
          </w:rPr>
          <w:drawing>
            <wp:inline distT="0" distB="0" distL="0" distR="0" wp14:anchorId="033A059D" wp14:editId="63F60FEE">
              <wp:extent cx="3295135" cy="2541774"/>
              <wp:effectExtent l="0" t="0" r="635" b="0"/>
              <wp:docPr id="93" name="图片 9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3.3.jp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92835" cy="254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14B68" w:rsidRPr="004239AE" w:rsidRDefault="00E14B68">
      <w:pPr>
        <w:spacing w:afterLines="50" w:after="156"/>
        <w:jc w:val="center"/>
        <w:rPr>
          <w:ins w:id="57" w:author="PC" w:date="2018-05-31T12:42:00Z"/>
          <w:rFonts w:eastAsia="宋体"/>
          <w:color w:val="000000" w:themeColor="text1"/>
          <w:szCs w:val="24"/>
          <w:rPrChange w:id="58" w:author="PC" w:date="2018-05-31T12:44:00Z">
            <w:rPr>
              <w:ins w:id="59" w:author="PC" w:date="2018-05-31T12:42:00Z"/>
              <w:color w:val="000000" w:themeColor="text1"/>
            </w:rPr>
          </w:rPrChange>
        </w:rPr>
        <w:pPrChange w:id="60" w:author="PC" w:date="2018-05-31T13:02:00Z">
          <w:pPr>
            <w:pStyle w:val="2"/>
          </w:pPr>
        </w:pPrChange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Figure 1.3</w:t>
      </w:r>
    </w:p>
    <w:p w:rsidR="00E14B68" w:rsidRPr="004239AE" w:rsidRDefault="00E14B68">
      <w:pPr>
        <w:ind w:firstLineChars="200" w:firstLine="480"/>
        <w:rPr>
          <w:ins w:id="61" w:author="PC" w:date="2018-05-31T12:30:00Z"/>
          <w:color w:val="000000" w:themeColor="text1"/>
          <w:sz w:val="24"/>
        </w:rPr>
        <w:pPrChange w:id="62" w:author="PC" w:date="2018-05-31T12:30:00Z">
          <w:pPr>
            <w:pStyle w:val="2"/>
          </w:pPr>
        </w:pPrChange>
      </w:pPr>
      <w:ins w:id="63" w:author="PC" w:date="2018-05-31T12:30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Step</w:t>
        </w:r>
      </w:ins>
      <w:ins w:id="64" w:author="PC" w:date="2018-05-31T12:42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4</w:t>
        </w:r>
      </w:ins>
      <w:ins w:id="65" w:author="PC" w:date="2018-05-31T12:30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</w:t>
        </w:r>
      </w:ins>
      <w:r>
        <w:rPr>
          <w:rFonts w:ascii="Times New Roman" w:hAnsi="Times New Roman" w:cs="Times New Roman" w:hint="eastAsia"/>
          <w:color w:val="000000" w:themeColor="text1"/>
          <w:sz w:val="24"/>
        </w:rPr>
        <w:t>Figure1.4</w:t>
      </w:r>
      <w:ins w:id="66" w:author="PC" w:date="2018-05-31T12:37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，</w:t>
        </w:r>
      </w:ins>
      <w:r w:rsidR="00C93E91">
        <w:rPr>
          <w:rFonts w:ascii="Times New Roman" w:hAnsi="Times New Roman" w:cs="Times New Roman" w:hint="eastAsia"/>
          <w:color w:val="000000" w:themeColor="text1"/>
          <w:sz w:val="24"/>
        </w:rPr>
        <w:t>click</w:t>
      </w:r>
      <w:r w:rsidR="00AA32C7"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ins w:id="67" w:author="PC" w:date="2018-05-31T12:35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“Install”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</w:t>
        </w:r>
      </w:ins>
    </w:p>
    <w:p w:rsidR="00E14B68" w:rsidRDefault="00E14B68">
      <w:pPr>
        <w:jc w:val="center"/>
        <w:rPr>
          <w:ins w:id="68" w:author="PC" w:date="2018-05-31T12:15:00Z"/>
          <w:color w:val="000000" w:themeColor="text1"/>
        </w:rPr>
        <w:pPrChange w:id="69" w:author="PC" w:date="2018-05-31T12:30:00Z">
          <w:pPr>
            <w:pStyle w:val="2"/>
          </w:pPr>
        </w:pPrChange>
      </w:pPr>
      <w:ins w:id="70" w:author="PC" w:date="2018-05-31T12:34:00Z">
        <w:r>
          <w:rPr>
            <w:rFonts w:eastAsia="宋体"/>
            <w:noProof/>
            <w:color w:val="000000" w:themeColor="text1"/>
            <w:sz w:val="24"/>
            <w:szCs w:val="24"/>
            <w:rPrChange w:id="71">
              <w:rPr>
                <w:bCs w:val="0"/>
                <w:noProof/>
              </w:rPr>
            </w:rPrChange>
          </w:rPr>
          <w:lastRenderedPageBreak/>
          <w:drawing>
            <wp:inline distT="0" distB="0" distL="0" distR="0" wp14:anchorId="71CE0AA2" wp14:editId="087ACC49">
              <wp:extent cx="3286897" cy="2535420"/>
              <wp:effectExtent l="0" t="0" r="8890" b="0"/>
              <wp:docPr id="73" name="图片 7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3.4.jp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84603" cy="253365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14B68" w:rsidRPr="00E14B68" w:rsidRDefault="00E14B68">
      <w:pPr>
        <w:spacing w:afterLines="50" w:after="156"/>
        <w:jc w:val="center"/>
        <w:rPr>
          <w:ins w:id="72" w:author="PC" w:date="2018-05-31T12:35:00Z"/>
          <w:rFonts w:eastAsia="宋体"/>
          <w:color w:val="000000" w:themeColor="text1"/>
          <w:szCs w:val="24"/>
          <w:rPrChange w:id="73" w:author="PC" w:date="2018-05-31T12:35:00Z">
            <w:rPr>
              <w:ins w:id="74" w:author="PC" w:date="2018-05-31T12:35:00Z"/>
              <w:color w:val="000000" w:themeColor="text1"/>
            </w:rPr>
          </w:rPrChange>
        </w:rPr>
        <w:pPrChange w:id="75" w:author="PC" w:date="2018-05-31T13:02:00Z">
          <w:pPr>
            <w:pStyle w:val="2"/>
          </w:pPr>
        </w:pPrChange>
      </w:pPr>
      <w:r w:rsidRPr="00E14B68">
        <w:rPr>
          <w:rFonts w:ascii="Times New Roman" w:eastAsia="宋体" w:hAnsi="Times New Roman" w:cs="Times New Roman"/>
          <w:color w:val="000000" w:themeColor="text1"/>
          <w:szCs w:val="24"/>
        </w:rPr>
        <w:t>Figure 1.4</w:t>
      </w:r>
    </w:p>
    <w:p w:rsidR="00E14B68" w:rsidRPr="004239AE" w:rsidRDefault="00E14B68">
      <w:pPr>
        <w:ind w:firstLineChars="200" w:firstLine="480"/>
        <w:rPr>
          <w:ins w:id="76" w:author="PC" w:date="2018-05-31T12:36:00Z"/>
          <w:color w:val="000000" w:themeColor="text1"/>
          <w:sz w:val="24"/>
        </w:rPr>
        <w:pPrChange w:id="77" w:author="PC" w:date="2018-05-31T12:35:00Z">
          <w:pPr>
            <w:pStyle w:val="2"/>
          </w:pPr>
        </w:pPrChange>
      </w:pPr>
      <w:ins w:id="78" w:author="PC" w:date="2018-05-31T12:35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Step</w:t>
        </w:r>
      </w:ins>
      <w:ins w:id="79" w:author="PC" w:date="2018-05-31T12:42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5</w:t>
        </w:r>
      </w:ins>
      <w:ins w:id="80" w:author="PC" w:date="2018-05-31T12:35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</w:t>
        </w:r>
      </w:ins>
      <w:r>
        <w:rPr>
          <w:rFonts w:ascii="Times New Roman" w:hAnsi="Times New Roman" w:cs="Times New Roman" w:hint="eastAsia"/>
          <w:color w:val="000000" w:themeColor="text1"/>
          <w:sz w:val="24"/>
        </w:rPr>
        <w:t>Figure 1.5</w:t>
      </w:r>
      <w:ins w:id="81" w:author="PC" w:date="2018-05-31T12:38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，</w:t>
        </w:r>
      </w:ins>
      <w:r>
        <w:rPr>
          <w:rFonts w:ascii="Times New Roman" w:hAnsi="Times New Roman" w:cs="Times New Roman" w:hint="eastAsia"/>
          <w:color w:val="000000" w:themeColor="text1"/>
          <w:sz w:val="24"/>
        </w:rPr>
        <w:t>Installing</w:t>
      </w:r>
      <w:ins w:id="82" w:author="PC" w:date="2018-05-31T12:38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，</w:t>
        </w:r>
      </w:ins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can`t </w:t>
      </w:r>
      <w:r w:rsidR="00AA32C7"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r w:rsidR="00C93E91">
        <w:rPr>
          <w:rFonts w:ascii="Times New Roman" w:hAnsi="Times New Roman" w:cs="Times New Roman" w:hint="eastAsia"/>
          <w:color w:val="000000" w:themeColor="text1"/>
          <w:sz w:val="24"/>
        </w:rPr>
        <w:t>click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ins w:id="83" w:author="PC" w:date="2018-05-31T12:39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“Cancel”</w:t>
        </w:r>
      </w:ins>
      <w:ins w:id="84" w:author="PC" w:date="2018-05-31T12:36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</w:t>
        </w:r>
      </w:ins>
    </w:p>
    <w:p w:rsidR="00E14B68" w:rsidRDefault="00E14B68">
      <w:pPr>
        <w:jc w:val="center"/>
        <w:rPr>
          <w:ins w:id="85" w:author="PC" w:date="2018-05-31T12:36:00Z"/>
          <w:color w:val="000000" w:themeColor="text1"/>
        </w:rPr>
        <w:pPrChange w:id="86" w:author="PC" w:date="2018-05-31T12:36:00Z">
          <w:pPr>
            <w:pStyle w:val="2"/>
          </w:pPr>
        </w:pPrChange>
      </w:pPr>
      <w:ins w:id="87" w:author="PC" w:date="2018-05-31T12:36:00Z">
        <w:r>
          <w:rPr>
            <w:rFonts w:eastAsia="宋体"/>
            <w:noProof/>
            <w:color w:val="000000" w:themeColor="text1"/>
            <w:sz w:val="24"/>
            <w:szCs w:val="24"/>
            <w:rPrChange w:id="88">
              <w:rPr>
                <w:bCs w:val="0"/>
                <w:noProof/>
              </w:rPr>
            </w:rPrChange>
          </w:rPr>
          <w:drawing>
            <wp:inline distT="0" distB="0" distL="0" distR="0" wp14:anchorId="69FBC17E" wp14:editId="7A3AE8B8">
              <wp:extent cx="2755075" cy="2125187"/>
              <wp:effectExtent l="0" t="0" r="7620" b="8890"/>
              <wp:docPr id="78" name="图片 7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3.5.jpg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55032" cy="21251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14B68" w:rsidRPr="004239AE" w:rsidRDefault="00E14B68">
      <w:pPr>
        <w:spacing w:afterLines="50" w:after="156"/>
        <w:jc w:val="center"/>
        <w:rPr>
          <w:ins w:id="89" w:author="PC" w:date="2018-05-31T12:36:00Z"/>
          <w:rFonts w:eastAsia="宋体"/>
          <w:color w:val="000000" w:themeColor="text1"/>
          <w:szCs w:val="24"/>
          <w:rPrChange w:id="90" w:author="PC" w:date="2018-05-31T12:38:00Z">
            <w:rPr>
              <w:ins w:id="91" w:author="PC" w:date="2018-05-31T12:36:00Z"/>
              <w:color w:val="000000" w:themeColor="text1"/>
            </w:rPr>
          </w:rPrChange>
        </w:rPr>
        <w:pPrChange w:id="92" w:author="PC" w:date="2018-05-31T13:02:00Z">
          <w:pPr>
            <w:pStyle w:val="2"/>
          </w:pPr>
        </w:pPrChange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Figure 1.5</w:t>
      </w:r>
    </w:p>
    <w:p w:rsidR="00E14B68" w:rsidRPr="004239AE" w:rsidRDefault="00E14B68">
      <w:pPr>
        <w:ind w:firstLineChars="200" w:firstLine="480"/>
        <w:rPr>
          <w:ins w:id="93" w:author="PC" w:date="2018-05-31T12:40:00Z"/>
          <w:color w:val="000000" w:themeColor="text1"/>
          <w:sz w:val="24"/>
        </w:rPr>
        <w:pPrChange w:id="94" w:author="PC" w:date="2018-05-31T12:35:00Z">
          <w:pPr>
            <w:pStyle w:val="2"/>
          </w:pPr>
        </w:pPrChange>
      </w:pPr>
      <w:ins w:id="95" w:author="PC" w:date="2018-05-31T12:38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Step</w:t>
        </w:r>
      </w:ins>
      <w:ins w:id="96" w:author="PC" w:date="2018-05-31T12:42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6</w:t>
        </w:r>
      </w:ins>
      <w:ins w:id="97" w:author="PC" w:date="2018-05-31T12:38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</w:t>
        </w:r>
      </w:ins>
      <w:r>
        <w:rPr>
          <w:rFonts w:ascii="Times New Roman" w:hAnsi="Times New Roman" w:cs="Times New Roman" w:hint="eastAsia"/>
          <w:color w:val="000000" w:themeColor="text1"/>
          <w:sz w:val="24"/>
        </w:rPr>
        <w:t>Figure 1.6</w:t>
      </w:r>
      <w:ins w:id="98" w:author="PC" w:date="2018-05-31T12:38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，</w:t>
        </w:r>
      </w:ins>
      <w:r w:rsidR="00C93E91">
        <w:rPr>
          <w:rFonts w:ascii="Times New Roman" w:hAnsi="Times New Roman" w:cs="Times New Roman" w:hint="eastAsia"/>
          <w:color w:val="000000" w:themeColor="text1"/>
          <w:sz w:val="24"/>
        </w:rPr>
        <w:t xml:space="preserve">click </w:t>
      </w:r>
      <w:ins w:id="99" w:author="PC" w:date="2018-05-31T12:46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“Finish”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，</w:t>
        </w:r>
      </w:ins>
      <w:r w:rsidR="00B41001" w:rsidRPr="00B41001">
        <w:rPr>
          <w:rStyle w:val="shorttext"/>
          <w:rFonts w:ascii="Times New Roman" w:hAnsi="Times New Roman" w:cs="Times New Roman"/>
          <w:lang w:val="en"/>
        </w:rPr>
        <w:t>install</w:t>
      </w:r>
      <w:r w:rsidR="00B41001">
        <w:rPr>
          <w:rStyle w:val="shorttext"/>
          <w:rFonts w:ascii="Times New Roman" w:hAnsi="Times New Roman" w:cs="Times New Roman" w:hint="eastAsia"/>
          <w:lang w:val="en"/>
        </w:rPr>
        <w:t xml:space="preserve"> </w:t>
      </w:r>
      <w:r w:rsidR="00B41001" w:rsidRPr="00B41001">
        <w:rPr>
          <w:rStyle w:val="shorttext"/>
          <w:rFonts w:ascii="Times New Roman" w:hAnsi="Times New Roman" w:cs="Times New Roman"/>
          <w:lang w:val="en"/>
        </w:rPr>
        <w:t>Successfully</w:t>
      </w:r>
      <w:r w:rsidR="00B41001">
        <w:rPr>
          <w:rStyle w:val="shorttext"/>
          <w:rFonts w:ascii="Times New Roman" w:hAnsi="Times New Roman" w:cs="Times New Roman" w:hint="eastAsia"/>
          <w:lang w:val="en"/>
        </w:rPr>
        <w:t>.</w:t>
      </w:r>
      <w:r w:rsidR="00B14D9B">
        <w:rPr>
          <w:rStyle w:val="shorttext"/>
          <w:rFonts w:ascii="Times New Roman" w:hAnsi="Times New Roman" w:cs="Times New Roman" w:hint="eastAsia"/>
          <w:lang w:val="en"/>
        </w:rPr>
        <w:t xml:space="preserve"> </w:t>
      </w:r>
      <w:r w:rsidR="00B41001">
        <w:rPr>
          <w:rStyle w:val="shorttext"/>
          <w:rFonts w:ascii="Times New Roman" w:hAnsi="Times New Roman" w:cs="Times New Roman" w:hint="eastAsia"/>
          <w:lang w:val="en"/>
        </w:rPr>
        <w:t>Figure1</w:t>
      </w:r>
      <w:r>
        <w:rPr>
          <w:rFonts w:ascii="Times New Roman" w:hAnsi="Times New Roman" w:cs="Times New Roman" w:hint="eastAsia"/>
          <w:color w:val="000000" w:themeColor="text1"/>
          <w:sz w:val="24"/>
        </w:rPr>
        <w:t>.7</w:t>
      </w:r>
      <w:r w:rsidR="00B41001">
        <w:rPr>
          <w:rFonts w:ascii="Times New Roman" w:hAnsi="Times New Roman" w:cs="Times New Roman" w:hint="eastAsia"/>
          <w:color w:val="000000" w:themeColor="text1"/>
          <w:sz w:val="24"/>
        </w:rPr>
        <w:t>,</w:t>
      </w:r>
      <w:r w:rsidR="00B14D9B"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r w:rsidR="00B41001">
        <w:rPr>
          <w:rFonts w:ascii="Times New Roman" w:hAnsi="Times New Roman" w:cs="Times New Roman" w:hint="eastAsia"/>
          <w:color w:val="000000" w:themeColor="text1"/>
          <w:sz w:val="24"/>
        </w:rPr>
        <w:t xml:space="preserve">the tip is </w:t>
      </w:r>
      <w:r w:rsidR="00B41001" w:rsidRPr="00B41001">
        <w:rPr>
          <w:rFonts w:ascii="Times New Roman" w:hAnsi="Times New Roman" w:cs="Times New Roman"/>
        </w:rPr>
        <w:t>not equipped with</w:t>
      </w:r>
      <w:r w:rsidR="00B14D9B">
        <w:rPr>
          <w:rFonts w:ascii="Times New Roman" w:hAnsi="Times New Roman" w:cs="Times New Roman" w:hint="eastAsia"/>
          <w:color w:val="000000" w:themeColor="text1"/>
          <w:sz w:val="24"/>
        </w:rPr>
        <w:t xml:space="preserve"> MVS software:</w:t>
      </w:r>
      <w:r w:rsidR="00B14D9B" w:rsidRPr="004239AE">
        <w:rPr>
          <w:color w:val="000000" w:themeColor="text1"/>
          <w:sz w:val="24"/>
        </w:rPr>
        <w:t xml:space="preserve"> </w:t>
      </w:r>
    </w:p>
    <w:p w:rsidR="00E14B68" w:rsidRDefault="00E14B68">
      <w:pPr>
        <w:jc w:val="center"/>
        <w:rPr>
          <w:ins w:id="100" w:author="PC" w:date="2018-05-31T12:40:00Z"/>
          <w:color w:val="000000" w:themeColor="text1"/>
        </w:rPr>
        <w:pPrChange w:id="101" w:author="PC" w:date="2018-05-31T12:42:00Z">
          <w:pPr>
            <w:pStyle w:val="2"/>
          </w:pPr>
        </w:pPrChange>
      </w:pPr>
      <w:ins w:id="102" w:author="PC" w:date="2018-05-31T12:40:00Z">
        <w:r>
          <w:rPr>
            <w:rFonts w:eastAsia="宋体"/>
            <w:noProof/>
            <w:color w:val="000000" w:themeColor="text1"/>
            <w:sz w:val="24"/>
            <w:szCs w:val="24"/>
            <w:rPrChange w:id="103">
              <w:rPr>
                <w:bCs w:val="0"/>
                <w:noProof/>
              </w:rPr>
            </w:rPrChange>
          </w:rPr>
          <w:drawing>
            <wp:inline distT="0" distB="0" distL="0" distR="0" wp14:anchorId="40FED4E7" wp14:editId="0B3A77B7">
              <wp:extent cx="2873828" cy="2216790"/>
              <wp:effectExtent l="0" t="0" r="3175" b="0"/>
              <wp:docPr id="83" name="图片 8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3.6.jp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81608" cy="222279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14B68" w:rsidRDefault="00E14B68" w:rsidP="00E14B68">
      <w:pPr>
        <w:jc w:val="center"/>
        <w:rPr>
          <w:rFonts w:ascii="Times New Roman" w:eastAsia="宋体" w:hAnsi="Times New Roman" w:cs="Times New Roman"/>
          <w:color w:val="000000" w:themeColor="text1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Figure 1.6</w:t>
      </w:r>
    </w:p>
    <w:p w:rsidR="00C93E91" w:rsidRDefault="00C93E91" w:rsidP="00E14B6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686954" cy="1619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91" w:rsidRDefault="00C93E91" w:rsidP="00E14B6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Figure 1.7</w:t>
      </w:r>
    </w:p>
    <w:p w:rsidR="00C93E91" w:rsidRPr="004239AE" w:rsidRDefault="00C93E91">
      <w:pPr>
        <w:wordWrap w:val="0"/>
        <w:ind w:firstLineChars="200" w:firstLine="480"/>
        <w:rPr>
          <w:ins w:id="104" w:author="PC" w:date="2018-05-31T13:02:00Z"/>
          <w:color w:val="000000" w:themeColor="text1"/>
          <w:sz w:val="24"/>
        </w:rPr>
        <w:pPrChange w:id="105" w:author="PC" w:date="2018-05-31T12:59:00Z">
          <w:pPr>
            <w:pStyle w:val="2"/>
          </w:pPr>
        </w:pPrChange>
      </w:pPr>
      <w:ins w:id="106" w:author="PC" w:date="2018-05-31T12:58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Step</w:t>
        </w:r>
      </w:ins>
      <w:ins w:id="107" w:author="PC" w:date="2018-05-31T12:59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7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</w:t>
        </w:r>
      </w:ins>
      <w:proofErr w:type="gramStart"/>
      <w:r w:rsidR="00B14D9B">
        <w:rPr>
          <w:rFonts w:ascii="Times New Roman" w:hAnsi="Times New Roman" w:cs="Times New Roman" w:hint="eastAsia"/>
          <w:color w:val="000000" w:themeColor="text1"/>
          <w:sz w:val="24"/>
        </w:rPr>
        <w:t>please</w:t>
      </w:r>
      <w:proofErr w:type="gramEnd"/>
      <w:r w:rsidR="00B14D9B">
        <w:rPr>
          <w:rFonts w:ascii="Times New Roman" w:hAnsi="Times New Roman" w:cs="Times New Roman" w:hint="eastAsia"/>
          <w:color w:val="000000" w:themeColor="text1"/>
          <w:sz w:val="24"/>
        </w:rPr>
        <w:t xml:space="preserve"> click on  </w:t>
      </w:r>
      <w:r w:rsidR="00B14D9B">
        <w:rPr>
          <w:rFonts w:ascii="Times New Roman" w:hAnsi="Times New Roman" w:cs="Times New Roman"/>
          <w:color w:val="000000" w:themeColor="text1"/>
          <w:sz w:val="24"/>
        </w:rPr>
        <w:t>“</w:t>
      </w:r>
      <w:r w:rsidR="00B14D9B">
        <w:rPr>
          <w:rFonts w:ascii="Times New Roman" w:hAnsi="Times New Roman" w:cs="Times New Roman" w:hint="eastAsia"/>
          <w:color w:val="000000" w:themeColor="text1"/>
          <w:sz w:val="24"/>
        </w:rPr>
        <w:t>MicroVecFrame.exe</w:t>
      </w:r>
      <w:r w:rsidR="00B14D9B">
        <w:rPr>
          <w:rFonts w:ascii="Times New Roman" w:hAnsi="Times New Roman" w:cs="Times New Roman"/>
          <w:color w:val="000000" w:themeColor="text1"/>
          <w:sz w:val="24"/>
        </w:rPr>
        <w:t>”</w:t>
      </w:r>
      <w:r w:rsidR="00B14D9B">
        <w:rPr>
          <w:rFonts w:ascii="Times New Roman" w:hAnsi="Times New Roman" w:cs="Times New Roman" w:hint="eastAsia"/>
          <w:color w:val="000000" w:themeColor="text1"/>
          <w:sz w:val="24"/>
        </w:rPr>
        <w:t>(</w:t>
      </w:r>
      <w:r w:rsidR="00B14D9B" w:rsidRPr="00C93E91">
        <w:rPr>
          <w:rFonts w:ascii="Times New Roman" w:hAnsi="Times New Roman" w:cs="Times New Roman"/>
          <w:color w:val="000000" w:themeColor="text1"/>
          <w:sz w:val="24"/>
        </w:rPr>
        <w:t>C:\Program Files (x86)\</w:t>
      </w:r>
      <w:proofErr w:type="spellStart"/>
      <w:r w:rsidR="00B14D9B" w:rsidRPr="00C93E91">
        <w:rPr>
          <w:rFonts w:ascii="Times New Roman" w:hAnsi="Times New Roman" w:cs="Times New Roman"/>
          <w:color w:val="000000" w:themeColor="text1"/>
          <w:sz w:val="24"/>
        </w:rPr>
        <w:t>MicroVecMini</w:t>
      </w:r>
      <w:proofErr w:type="spellEnd"/>
      <w:r w:rsidR="00B14D9B">
        <w:rPr>
          <w:rFonts w:ascii="Times New Roman" w:hAnsi="Times New Roman" w:cs="Times New Roman" w:hint="eastAsia"/>
          <w:color w:val="000000" w:themeColor="text1"/>
          <w:sz w:val="24"/>
        </w:rPr>
        <w:t>), Figure 1.8:</w:t>
      </w:r>
    </w:p>
    <w:p w:rsidR="00C93E91" w:rsidRDefault="00C93E91">
      <w:pPr>
        <w:jc w:val="center"/>
        <w:rPr>
          <w:ins w:id="108" w:author="PC" w:date="2018-05-31T12:51:00Z"/>
          <w:color w:val="000000" w:themeColor="text1"/>
        </w:rPr>
        <w:pPrChange w:id="109" w:author="PC" w:date="2018-05-31T13:02:00Z">
          <w:pPr>
            <w:pStyle w:val="2"/>
          </w:pPr>
        </w:pPrChange>
      </w:pPr>
      <w:r>
        <w:rPr>
          <w:noProof/>
          <w:color w:val="000000" w:themeColor="text1"/>
        </w:rPr>
        <w:drawing>
          <wp:inline distT="0" distB="0" distL="0" distR="0">
            <wp:extent cx="3355450" cy="25151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904" cy="25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91" w:rsidRPr="00C93E91" w:rsidRDefault="00C93E91">
      <w:pPr>
        <w:spacing w:afterLines="50" w:after="156"/>
        <w:jc w:val="center"/>
        <w:rPr>
          <w:ins w:id="110" w:author="PC" w:date="2018-05-31T13:04:00Z"/>
          <w:color w:val="000000" w:themeColor="text1"/>
        </w:rPr>
        <w:pPrChange w:id="111" w:author="PC" w:date="2018-05-31T13:09:00Z">
          <w:pPr>
            <w:pStyle w:val="2"/>
          </w:pPr>
        </w:pPrChange>
      </w:pPr>
      <w:r w:rsidRPr="00C93E91">
        <w:rPr>
          <w:rFonts w:ascii="Times New Roman" w:eastAsia="宋体" w:hAnsi="Times New Roman" w:cs="Times New Roman"/>
          <w:color w:val="000000" w:themeColor="text1"/>
          <w:szCs w:val="24"/>
        </w:rPr>
        <w:t>Figure 1</w:t>
      </w:r>
      <w:ins w:id="112" w:author="PC" w:date="2018-05-31T12:53:00Z">
        <w:r w:rsidRPr="00C93E91">
          <w:rPr>
            <w:rFonts w:ascii="Times New Roman" w:eastAsia="宋体" w:hAnsi="Times New Roman" w:cs="Times New Roman"/>
            <w:color w:val="000000" w:themeColor="text1"/>
            <w:szCs w:val="24"/>
            <w:rPrChange w:id="113" w:author="PC" w:date="2018-05-31T12:53:00Z">
              <w:rPr>
                <w:bCs w:val="0"/>
                <w:color w:val="000000" w:themeColor="text1"/>
              </w:rPr>
            </w:rPrChange>
          </w:rPr>
          <w:t>.</w:t>
        </w:r>
      </w:ins>
      <w:r w:rsidRPr="00C93E91">
        <w:rPr>
          <w:rFonts w:ascii="Times New Roman" w:eastAsia="宋体" w:hAnsi="Times New Roman" w:cs="Times New Roman"/>
          <w:color w:val="000000" w:themeColor="text1"/>
          <w:szCs w:val="24"/>
        </w:rPr>
        <w:t>8</w:t>
      </w:r>
    </w:p>
    <w:p w:rsidR="00C93E91" w:rsidRPr="004239AE" w:rsidRDefault="00C93E91">
      <w:pPr>
        <w:ind w:firstLineChars="200" w:firstLine="480"/>
        <w:rPr>
          <w:ins w:id="114" w:author="PC" w:date="2018-05-31T13:05:00Z"/>
          <w:color w:val="000000" w:themeColor="text1"/>
          <w:sz w:val="24"/>
        </w:rPr>
        <w:pPrChange w:id="115" w:author="PC" w:date="2018-05-31T13:04:00Z">
          <w:pPr>
            <w:pStyle w:val="2"/>
          </w:pPr>
        </w:pPrChange>
      </w:pPr>
      <w:ins w:id="116" w:author="PC" w:date="2018-05-31T13:04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Step8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</w:t>
        </w:r>
      </w:ins>
      <w:r>
        <w:rPr>
          <w:rFonts w:ascii="Times New Roman" w:hAnsi="Times New Roman" w:cs="Times New Roman" w:hint="eastAsia"/>
          <w:color w:val="000000" w:themeColor="text1"/>
          <w:sz w:val="24"/>
        </w:rPr>
        <w:t>Figure 1</w:t>
      </w:r>
      <w:ins w:id="117" w:author="PC" w:date="2018-05-31T13:05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.</w:t>
        </w:r>
      </w:ins>
      <w:r>
        <w:rPr>
          <w:rFonts w:ascii="Times New Roman" w:hAnsi="Times New Roman" w:cs="Times New Roman" w:hint="eastAsia"/>
          <w:color w:val="000000" w:themeColor="text1"/>
          <w:sz w:val="24"/>
        </w:rPr>
        <w:t>9</w:t>
      </w:r>
      <w:ins w:id="118" w:author="PC" w:date="2018-05-31T13:05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，</w:t>
        </w:r>
      </w:ins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click </w:t>
      </w:r>
      <w:r>
        <w:rPr>
          <w:rFonts w:ascii="Times New Roman" w:hAnsi="Times New Roman" w:cs="Times New Roman"/>
          <w:color w:val="000000" w:themeColor="text1"/>
          <w:sz w:val="24"/>
        </w:rPr>
        <w:t>“</w:t>
      </w:r>
      <w:r>
        <w:rPr>
          <w:rFonts w:ascii="Times New Roman" w:hAnsi="Times New Roman" w:cs="Times New Roman" w:hint="eastAsia"/>
          <w:color w:val="000000" w:themeColor="text1"/>
          <w:sz w:val="24"/>
        </w:rPr>
        <w:t>Next</w:t>
      </w:r>
      <w:r>
        <w:rPr>
          <w:rFonts w:ascii="Times New Roman" w:hAnsi="Times New Roman" w:cs="Times New Roman"/>
          <w:color w:val="000000" w:themeColor="text1"/>
          <w:sz w:val="24"/>
        </w:rPr>
        <w:t>”</w:t>
      </w:r>
      <w:ins w:id="119" w:author="PC" w:date="2018-05-31T13:05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</w:t>
        </w:r>
      </w:ins>
    </w:p>
    <w:p w:rsidR="00C93E91" w:rsidRPr="00065544" w:rsidRDefault="00C93E91">
      <w:pPr>
        <w:jc w:val="center"/>
        <w:rPr>
          <w:ins w:id="120" w:author="PC" w:date="2018-05-31T13:05:00Z"/>
          <w:rFonts w:eastAsia="宋体"/>
          <w:color w:val="000000" w:themeColor="text1"/>
          <w:szCs w:val="24"/>
          <w:rPrChange w:id="121" w:author="PC" w:date="2018-05-31T13:05:00Z">
            <w:rPr>
              <w:ins w:id="122" w:author="PC" w:date="2018-05-31T13:05:00Z"/>
              <w:color w:val="000000" w:themeColor="text1"/>
            </w:rPr>
          </w:rPrChange>
        </w:rPr>
        <w:pPrChange w:id="123" w:author="PC" w:date="2018-05-31T13:05:00Z">
          <w:pPr>
            <w:pStyle w:val="2"/>
          </w:pPr>
        </w:pPrChange>
      </w:pPr>
      <w:r>
        <w:rPr>
          <w:rFonts w:eastAsia="宋体"/>
          <w:noProof/>
          <w:color w:val="000000" w:themeColor="text1"/>
          <w:szCs w:val="24"/>
        </w:rPr>
        <w:drawing>
          <wp:inline distT="0" distB="0" distL="0" distR="0">
            <wp:extent cx="3411109" cy="25610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05" cy="256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91" w:rsidRPr="00F61868" w:rsidRDefault="00C93E91">
      <w:pPr>
        <w:spacing w:afterLines="50" w:after="156"/>
        <w:ind w:firstLineChars="200" w:firstLine="420"/>
        <w:jc w:val="center"/>
        <w:rPr>
          <w:ins w:id="124" w:author="PC" w:date="2018-05-31T13:05:00Z"/>
          <w:rFonts w:eastAsia="宋体"/>
          <w:color w:val="000000" w:themeColor="text1"/>
          <w:szCs w:val="24"/>
          <w:rPrChange w:id="125" w:author="PC" w:date="2018-05-31T13:05:00Z">
            <w:rPr>
              <w:ins w:id="126" w:author="PC" w:date="2018-05-31T13:05:00Z"/>
              <w:color w:val="000000" w:themeColor="text1"/>
            </w:rPr>
          </w:rPrChange>
        </w:rPr>
        <w:pPrChange w:id="127" w:author="PC" w:date="2018-05-31T13:09:00Z">
          <w:pPr>
            <w:pStyle w:val="2"/>
          </w:pPr>
        </w:pPrChange>
      </w:pPr>
      <w:r>
        <w:rPr>
          <w:rFonts w:ascii="Times New Roman" w:hAnsi="Times New Roman" w:cs="Times New Roman" w:hint="eastAsia"/>
          <w:color w:val="000000" w:themeColor="text1"/>
        </w:rPr>
        <w:t>Figure 1</w:t>
      </w:r>
      <w:ins w:id="128" w:author="PC" w:date="2018-05-31T13:05:00Z">
        <w:r w:rsidRPr="00F61868">
          <w:rPr>
            <w:rFonts w:ascii="Times New Roman" w:hAnsi="Times New Roman" w:cs="Times New Roman"/>
            <w:color w:val="000000" w:themeColor="text1"/>
          </w:rPr>
          <w:t>.</w:t>
        </w:r>
      </w:ins>
      <w:r w:rsidRPr="00F61868">
        <w:rPr>
          <w:rFonts w:ascii="Times New Roman" w:hAnsi="Times New Roman" w:cs="Times New Roman"/>
          <w:color w:val="000000" w:themeColor="text1"/>
        </w:rPr>
        <w:t>9</w:t>
      </w:r>
    </w:p>
    <w:p w:rsidR="00C93E91" w:rsidRPr="004239AE" w:rsidRDefault="00C93E91">
      <w:pPr>
        <w:ind w:firstLineChars="200" w:firstLine="480"/>
        <w:rPr>
          <w:ins w:id="129" w:author="PC" w:date="2018-05-31T13:06:00Z"/>
          <w:color w:val="000000" w:themeColor="text1"/>
          <w:sz w:val="24"/>
        </w:rPr>
        <w:pPrChange w:id="130" w:author="PC" w:date="2018-05-31T13:04:00Z">
          <w:pPr>
            <w:pStyle w:val="2"/>
          </w:pPr>
        </w:pPrChange>
      </w:pPr>
      <w:ins w:id="131" w:author="PC" w:date="2018-05-31T13:06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Step9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</w:t>
        </w:r>
      </w:ins>
      <w:r>
        <w:rPr>
          <w:rFonts w:ascii="Times New Roman" w:hAnsi="Times New Roman" w:cs="Times New Roman" w:hint="eastAsia"/>
          <w:color w:val="000000" w:themeColor="text1"/>
          <w:sz w:val="24"/>
        </w:rPr>
        <w:t>Figure 1</w:t>
      </w:r>
      <w:ins w:id="132" w:author="PC" w:date="2018-05-31T13:06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.</w:t>
        </w:r>
      </w:ins>
      <w:r>
        <w:rPr>
          <w:rFonts w:ascii="Times New Roman" w:hAnsi="Times New Roman" w:cs="Times New Roman" w:hint="eastAsia"/>
          <w:color w:val="000000" w:themeColor="text1"/>
          <w:sz w:val="24"/>
        </w:rPr>
        <w:t>10</w:t>
      </w:r>
      <w:ins w:id="133" w:author="PC" w:date="2018-05-31T13:06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，</w:t>
        </w:r>
      </w:ins>
      <w:r w:rsidR="00B14D9B">
        <w:rPr>
          <w:rFonts w:ascii="Times New Roman" w:hAnsi="Times New Roman" w:cs="Times New Roman" w:hint="eastAsia"/>
          <w:color w:val="000000" w:themeColor="text1"/>
          <w:sz w:val="24"/>
        </w:rPr>
        <w:t xml:space="preserve">please select </w:t>
      </w:r>
      <w:r w:rsidR="00B14D9B" w:rsidRPr="00E14B68">
        <w:rPr>
          <w:rFonts w:ascii="Times New Roman" w:hAnsi="Times New Roman" w:cs="Times New Roman"/>
          <w:sz w:val="24"/>
        </w:rPr>
        <w:t>an installation position</w:t>
      </w:r>
      <w:r w:rsidR="00B14D9B">
        <w:rPr>
          <w:rFonts w:ascii="Times New Roman" w:hAnsi="Times New Roman" w:cs="Times New Roman" w:hint="eastAsia"/>
          <w:color w:val="000000" w:themeColor="text1"/>
          <w:sz w:val="24"/>
        </w:rPr>
        <w:t xml:space="preserve"> and click </w:t>
      </w:r>
      <w:r w:rsidR="00B14D9B">
        <w:rPr>
          <w:rFonts w:ascii="Times New Roman" w:hAnsi="Times New Roman" w:cs="Times New Roman"/>
          <w:color w:val="000000" w:themeColor="text1"/>
          <w:sz w:val="24"/>
        </w:rPr>
        <w:t>“</w:t>
      </w:r>
      <w:r w:rsidR="00B14D9B">
        <w:rPr>
          <w:rFonts w:ascii="Times New Roman" w:hAnsi="Times New Roman" w:cs="Times New Roman" w:hint="eastAsia"/>
          <w:color w:val="000000" w:themeColor="text1"/>
          <w:sz w:val="24"/>
        </w:rPr>
        <w:t>Install</w:t>
      </w:r>
      <w:r w:rsidR="00B14D9B">
        <w:rPr>
          <w:rFonts w:ascii="Times New Roman" w:hAnsi="Times New Roman" w:cs="Times New Roman"/>
          <w:color w:val="000000" w:themeColor="text1"/>
          <w:sz w:val="24"/>
        </w:rPr>
        <w:t>”</w:t>
      </w:r>
      <w:ins w:id="134" w:author="PC" w:date="2018-05-31T13:08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，</w:t>
        </w:r>
      </w:ins>
      <w:r w:rsidR="00B14D9B">
        <w:rPr>
          <w:rFonts w:ascii="Times New Roman" w:hAnsi="Times New Roman" w:cs="Times New Roman" w:hint="eastAsia"/>
          <w:color w:val="000000" w:themeColor="text1"/>
          <w:sz w:val="24"/>
        </w:rPr>
        <w:t>Installing</w:t>
      </w:r>
      <w:r w:rsidR="00B14D9B">
        <w:rPr>
          <w:rFonts w:ascii="Times New Roman" w:hAnsi="Times New Roman" w:cs="Times New Roman"/>
          <w:color w:val="000000" w:themeColor="text1"/>
          <w:sz w:val="24"/>
        </w:rPr>
        <w:t>…</w:t>
      </w:r>
      <w:r w:rsidR="00B14D9B">
        <w:rPr>
          <w:rFonts w:ascii="Times New Roman" w:hAnsi="Times New Roman" w:cs="Times New Roman" w:hint="eastAsia"/>
          <w:color w:val="000000" w:themeColor="text1"/>
          <w:sz w:val="24"/>
        </w:rPr>
        <w:t xml:space="preserve">.,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Figure 1</w:t>
      </w:r>
      <w:ins w:id="135" w:author="PC" w:date="2018-05-31T13:10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.1</w:t>
        </w:r>
      </w:ins>
      <w:r>
        <w:rPr>
          <w:rFonts w:ascii="Times New Roman" w:hAnsi="Times New Roman" w:cs="Times New Roman" w:hint="eastAsia"/>
          <w:color w:val="000000" w:themeColor="text1"/>
          <w:sz w:val="24"/>
        </w:rPr>
        <w:t>1</w:t>
      </w:r>
      <w:ins w:id="136" w:author="PC" w:date="2018-05-31T13:11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、</w:t>
        </w:r>
      </w:ins>
      <w:r>
        <w:rPr>
          <w:rFonts w:ascii="Times New Roman" w:hAnsi="Times New Roman" w:cs="Times New Roman" w:hint="eastAsia"/>
          <w:color w:val="000000" w:themeColor="text1"/>
          <w:sz w:val="24"/>
        </w:rPr>
        <w:t>1</w:t>
      </w:r>
      <w:ins w:id="137" w:author="PC" w:date="2018-05-31T13:11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.1</w:t>
        </w:r>
      </w:ins>
      <w:r>
        <w:rPr>
          <w:rFonts w:ascii="Times New Roman" w:hAnsi="Times New Roman" w:cs="Times New Roman" w:hint="eastAsia"/>
          <w:color w:val="000000" w:themeColor="text1"/>
          <w:sz w:val="24"/>
        </w:rPr>
        <w:t>2</w:t>
      </w:r>
      <w:ins w:id="138" w:author="PC" w:date="2018-05-31T13:10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，</w:t>
        </w:r>
      </w:ins>
      <w:r w:rsidR="00B14D9B"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click </w:t>
      </w:r>
      <w:r>
        <w:rPr>
          <w:rFonts w:ascii="Times New Roman" w:hAnsi="Times New Roman" w:cs="Times New Roman"/>
          <w:color w:val="000000" w:themeColor="text1"/>
          <w:sz w:val="24"/>
        </w:rPr>
        <w:t>“</w:t>
      </w:r>
      <w:r>
        <w:rPr>
          <w:rFonts w:ascii="Times New Roman" w:hAnsi="Times New Roman" w:cs="Times New Roman" w:hint="eastAsia"/>
          <w:color w:val="000000" w:themeColor="text1"/>
          <w:sz w:val="24"/>
        </w:rPr>
        <w:t>Fin</w:t>
      </w:r>
      <w:r w:rsidR="00B14D9B">
        <w:rPr>
          <w:rFonts w:ascii="Times New Roman" w:hAnsi="Times New Roman" w:cs="Times New Roman" w:hint="eastAsia"/>
          <w:color w:val="000000" w:themeColor="text1"/>
          <w:sz w:val="24"/>
        </w:rPr>
        <w:t>i</w:t>
      </w:r>
      <w:r>
        <w:rPr>
          <w:rFonts w:ascii="Times New Roman" w:hAnsi="Times New Roman" w:cs="Times New Roman" w:hint="eastAsia"/>
          <w:color w:val="000000" w:themeColor="text1"/>
          <w:sz w:val="24"/>
        </w:rPr>
        <w:t>sh</w:t>
      </w:r>
      <w:r>
        <w:rPr>
          <w:rFonts w:ascii="Times New Roman" w:hAnsi="Times New Roman" w:cs="Times New Roman"/>
          <w:color w:val="000000" w:themeColor="text1"/>
          <w:sz w:val="24"/>
        </w:rPr>
        <w:t>”</w:t>
      </w:r>
      <w:ins w:id="139" w:author="PC" w:date="2018-05-31T13:06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</w:t>
        </w:r>
      </w:ins>
    </w:p>
    <w:p w:rsidR="00C93E91" w:rsidRDefault="00C93E91">
      <w:pPr>
        <w:jc w:val="center"/>
        <w:rPr>
          <w:ins w:id="140" w:author="PC" w:date="2018-05-31T13:06:00Z"/>
          <w:color w:val="000000" w:themeColor="text1"/>
        </w:rPr>
        <w:pPrChange w:id="141" w:author="PC" w:date="2018-05-31T13:06:00Z">
          <w:pPr>
            <w:pStyle w:val="2"/>
          </w:pPr>
        </w:pPrChange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3649649" cy="2750199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58" cy="274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91" w:rsidRPr="004239AE" w:rsidRDefault="00C93E91">
      <w:pPr>
        <w:spacing w:afterLines="50" w:after="156"/>
        <w:jc w:val="center"/>
        <w:rPr>
          <w:ins w:id="142" w:author="PC" w:date="2018-05-31T13:09:00Z"/>
          <w:color w:val="000000" w:themeColor="text1"/>
        </w:rPr>
        <w:pPrChange w:id="143" w:author="PC" w:date="2018-05-31T13:09:00Z">
          <w:pPr>
            <w:pStyle w:val="2"/>
          </w:pPr>
        </w:pPrChange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Figure 1</w:t>
      </w:r>
      <w:ins w:id="144" w:author="PC" w:date="2018-05-31T13:07:00Z">
        <w:r w:rsidRPr="004239AE">
          <w:rPr>
            <w:rFonts w:ascii="Times New Roman" w:eastAsia="宋体" w:hAnsi="Times New Roman" w:cs="Times New Roman"/>
            <w:color w:val="000000" w:themeColor="text1"/>
            <w:szCs w:val="24"/>
            <w:rPrChange w:id="145" w:author="PC" w:date="2018-05-31T13:07:00Z">
              <w:rPr>
                <w:bCs w:val="0"/>
                <w:color w:val="000000" w:themeColor="text1"/>
              </w:rPr>
            </w:rPrChange>
          </w:rPr>
          <w:t>.</w:t>
        </w:r>
      </w:ins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10</w:t>
      </w:r>
    </w:p>
    <w:p w:rsidR="00C93E91" w:rsidRDefault="00C93E91">
      <w:pPr>
        <w:jc w:val="center"/>
        <w:rPr>
          <w:ins w:id="146" w:author="PC" w:date="2018-05-31T13:09:00Z"/>
          <w:color w:val="000000" w:themeColor="text1"/>
        </w:rPr>
        <w:pPrChange w:id="147" w:author="PC" w:date="2018-05-31T13:09:00Z">
          <w:pPr>
            <w:pStyle w:val="2"/>
          </w:pPr>
        </w:pPrChange>
      </w:pPr>
      <w:r>
        <w:rPr>
          <w:noProof/>
          <w:color w:val="000000" w:themeColor="text1"/>
        </w:rPr>
        <w:drawing>
          <wp:inline distT="0" distB="0" distL="0" distR="0">
            <wp:extent cx="3617843" cy="273058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0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310" cy="272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91" w:rsidRPr="004239AE" w:rsidRDefault="00C93E91">
      <w:pPr>
        <w:spacing w:afterLines="50" w:after="156"/>
        <w:ind w:firstLineChars="200" w:firstLine="420"/>
        <w:jc w:val="center"/>
        <w:rPr>
          <w:ins w:id="148" w:author="PC" w:date="2018-05-31T13:11:00Z"/>
          <w:color w:val="000000" w:themeColor="text1"/>
        </w:rPr>
        <w:pPrChange w:id="149" w:author="PC" w:date="2018-05-31T13:09:00Z">
          <w:pPr>
            <w:pStyle w:val="2"/>
          </w:pPr>
        </w:pPrChange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Figure 1</w:t>
      </w:r>
      <w:ins w:id="150" w:author="PC" w:date="2018-05-31T13:09:00Z">
        <w:r w:rsidRPr="004239AE">
          <w:rPr>
            <w:rFonts w:ascii="Times New Roman" w:eastAsia="宋体" w:hAnsi="Times New Roman" w:cs="Times New Roman"/>
            <w:color w:val="000000" w:themeColor="text1"/>
            <w:szCs w:val="24"/>
            <w:rPrChange w:id="151" w:author="PC" w:date="2018-05-31T13:09:00Z">
              <w:rPr>
                <w:bCs w:val="0"/>
                <w:color w:val="000000" w:themeColor="text1"/>
              </w:rPr>
            </w:rPrChange>
          </w:rPr>
          <w:t>.1</w:t>
        </w:r>
      </w:ins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</w:t>
      </w:r>
    </w:p>
    <w:p w:rsidR="00C93E91" w:rsidRPr="004239AE" w:rsidRDefault="00C93E91">
      <w:pPr>
        <w:spacing w:afterLines="50" w:after="156"/>
        <w:jc w:val="center"/>
        <w:rPr>
          <w:ins w:id="152" w:author="PC" w:date="2018-05-31T13:11:00Z"/>
          <w:color w:val="000000" w:themeColor="text1"/>
        </w:rPr>
        <w:pPrChange w:id="153" w:author="PC" w:date="2018-05-31T13:09:00Z">
          <w:pPr>
            <w:pStyle w:val="2"/>
          </w:pPr>
        </w:pPrChange>
      </w:pPr>
      <w:r>
        <w:rPr>
          <w:noProof/>
          <w:color w:val="000000" w:themeColor="text1"/>
        </w:rPr>
        <w:drawing>
          <wp:inline distT="0" distB="0" distL="0" distR="0">
            <wp:extent cx="3562185" cy="266756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0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73" cy="266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91" w:rsidRPr="004239AE" w:rsidRDefault="00C93E91">
      <w:pPr>
        <w:spacing w:afterLines="50" w:after="156"/>
        <w:jc w:val="center"/>
        <w:rPr>
          <w:ins w:id="154" w:author="PC" w:date="2018-05-31T13:06:00Z"/>
          <w:rFonts w:eastAsia="宋体"/>
          <w:color w:val="000000" w:themeColor="text1"/>
          <w:szCs w:val="24"/>
          <w:rPrChange w:id="155" w:author="PC" w:date="2018-05-31T13:12:00Z">
            <w:rPr>
              <w:ins w:id="156" w:author="PC" w:date="2018-05-31T13:06:00Z"/>
              <w:color w:val="000000" w:themeColor="text1"/>
            </w:rPr>
          </w:rPrChange>
        </w:rPr>
        <w:pPrChange w:id="157" w:author="PC" w:date="2018-05-31T13:12:00Z">
          <w:pPr>
            <w:pStyle w:val="2"/>
          </w:pPr>
        </w:pPrChange>
      </w:pPr>
      <w:r>
        <w:rPr>
          <w:rFonts w:ascii="Times New Roman" w:hAnsi="Times New Roman" w:cs="Times New Roman" w:hint="eastAsia"/>
          <w:color w:val="000000" w:themeColor="text1"/>
        </w:rPr>
        <w:lastRenderedPageBreak/>
        <w:t>Figure 1</w:t>
      </w:r>
      <w:ins w:id="158" w:author="PC" w:date="2018-05-31T13:11:00Z">
        <w:r w:rsidRPr="004239AE">
          <w:rPr>
            <w:rFonts w:ascii="Times New Roman" w:hAnsi="Times New Roman" w:cs="Times New Roman"/>
            <w:color w:val="000000" w:themeColor="text1"/>
          </w:rPr>
          <w:t>.1</w:t>
        </w:r>
      </w:ins>
      <w:r>
        <w:rPr>
          <w:rFonts w:ascii="Times New Roman" w:hAnsi="Times New Roman" w:cs="Times New Roman" w:hint="eastAsia"/>
          <w:color w:val="000000" w:themeColor="text1"/>
        </w:rPr>
        <w:t>2</w:t>
      </w:r>
    </w:p>
    <w:p w:rsidR="00C93E91" w:rsidRPr="00C93E91" w:rsidRDefault="00C93E91" w:rsidP="00B14D9B">
      <w:pPr>
        <w:ind w:firstLineChars="200" w:firstLine="480"/>
        <w:jc w:val="left"/>
        <w:rPr>
          <w:ins w:id="159" w:author="PC" w:date="2018-05-31T13:13:00Z"/>
          <w:rFonts w:ascii="Times New Roman" w:hAnsi="Times New Roman" w:cs="Times New Roman"/>
          <w:color w:val="000000" w:themeColor="text1"/>
          <w:sz w:val="24"/>
        </w:rPr>
      </w:pPr>
      <w:ins w:id="160" w:author="PC" w:date="2018-05-31T13:08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Step10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</w:t>
        </w:r>
      </w:ins>
      <w:r w:rsidR="00B14D9B">
        <w:rPr>
          <w:rFonts w:ascii="Times New Roman" w:hAnsi="Times New Roman" w:cs="Times New Roman" w:hint="eastAsia"/>
          <w:color w:val="000000" w:themeColor="text1"/>
          <w:sz w:val="24"/>
        </w:rPr>
        <w:t>Install successfully</w:t>
      </w:r>
      <w:ins w:id="161" w:author="PC" w:date="2018-05-31T13:12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，</w:t>
        </w:r>
      </w:ins>
      <w:r w:rsidR="00B14D9B">
        <w:rPr>
          <w:rFonts w:ascii="Times New Roman" w:hAnsi="Times New Roman" w:cs="Times New Roman" w:hint="eastAsia"/>
          <w:color w:val="000000" w:themeColor="text1"/>
          <w:sz w:val="24"/>
        </w:rPr>
        <w:t xml:space="preserve">click the </w:t>
      </w:r>
      <w:proofErr w:type="spellStart"/>
      <w:r w:rsidR="00B14D9B">
        <w:rPr>
          <w:rFonts w:ascii="Times New Roman" w:hAnsi="Times New Roman" w:cs="Times New Roman" w:hint="eastAsia"/>
          <w:color w:val="000000" w:themeColor="text1"/>
          <w:sz w:val="24"/>
        </w:rPr>
        <w:t>MicroVecmini</w:t>
      </w:r>
      <w:proofErr w:type="spellEnd"/>
      <w:r w:rsidR="00B14D9B"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r w:rsidR="00AA32C7">
        <w:rPr>
          <w:rFonts w:ascii="Times New Roman" w:hAnsi="Times New Roman" w:cs="Times New Roman" w:hint="eastAsia"/>
          <w:color w:val="000000" w:themeColor="text1"/>
          <w:sz w:val="24"/>
        </w:rPr>
        <w:t>shortcut</w:t>
      </w:r>
      <w:r w:rsidR="00B14D9B">
        <w:rPr>
          <w:rFonts w:ascii="Times New Roman" w:hAnsi="Times New Roman" w:cs="Times New Roman" w:hint="eastAsia"/>
          <w:color w:val="000000" w:themeColor="text1"/>
          <w:sz w:val="24"/>
        </w:rPr>
        <w:t xml:space="preserve"> and open the software</w:t>
      </w:r>
      <w:ins w:id="162" w:author="PC" w:date="2018-05-31T13:12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，</w:t>
        </w:r>
      </w:ins>
      <w:r w:rsidR="00B14D9B">
        <w:rPr>
          <w:rFonts w:ascii="Times New Roman" w:hAnsi="Times New Roman" w:cs="Times New Roman" w:hint="eastAsia"/>
          <w:color w:val="000000" w:themeColor="text1"/>
          <w:sz w:val="24"/>
        </w:rPr>
        <w:t>Figure 1.13</w:t>
      </w:r>
    </w:p>
    <w:p w:rsidR="00C93E91" w:rsidRDefault="00B14D9B" w:rsidP="00B14D9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74310" cy="2861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9B" w:rsidRDefault="00B14D9B" w:rsidP="00B14D9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Figure 1.13</w:t>
      </w:r>
    </w:p>
    <w:p w:rsidR="00B14D9B" w:rsidRDefault="00B14D9B" w:rsidP="00B14D9B">
      <w:pPr>
        <w:rPr>
          <w:rFonts w:ascii="Times New Roman" w:hAnsi="Times New Roman" w:cs="Times New Roman"/>
          <w:sz w:val="24"/>
        </w:rPr>
      </w:pPr>
    </w:p>
    <w:p w:rsidR="00B14D9B" w:rsidRPr="00AA32C7" w:rsidRDefault="00B14D9B" w:rsidP="00B14D9B">
      <w:pPr>
        <w:rPr>
          <w:rFonts w:ascii="Times New Roman" w:hAnsi="Times New Roman" w:cs="Times New Roman"/>
          <w:b/>
          <w:sz w:val="24"/>
        </w:rPr>
      </w:pPr>
      <w:r w:rsidRPr="00AA32C7">
        <w:rPr>
          <w:rFonts w:ascii="Times New Roman" w:hAnsi="Times New Roman" w:cs="Times New Roman" w:hint="eastAsia"/>
          <w:b/>
          <w:sz w:val="28"/>
        </w:rPr>
        <w:t>2. Questions</w:t>
      </w:r>
      <w:bookmarkStart w:id="163" w:name="_GoBack"/>
      <w:bookmarkEnd w:id="163"/>
    </w:p>
    <w:p w:rsidR="00B14D9B" w:rsidRDefault="00B14D9B" w:rsidP="00B14D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</w:t>
      </w:r>
      <w:r>
        <w:rPr>
          <w:rFonts w:ascii="Times New Roman" w:hAnsi="Times New Roman" w:cs="Times New Roman" w:hint="eastAsia"/>
          <w:sz w:val="24"/>
        </w:rPr>
        <w:t>ue</w:t>
      </w:r>
      <w:r w:rsidR="00066869">
        <w:rPr>
          <w:rFonts w:ascii="Times New Roman" w:hAnsi="Times New Roman" w:cs="Times New Roman" w:hint="eastAsia"/>
          <w:sz w:val="24"/>
        </w:rPr>
        <w:t xml:space="preserve">stion </w:t>
      </w:r>
      <w:r>
        <w:rPr>
          <w:rFonts w:ascii="Times New Roman" w:hAnsi="Times New Roman" w:cs="Times New Roman" w:hint="eastAsia"/>
          <w:sz w:val="24"/>
        </w:rPr>
        <w:t>1:</w:t>
      </w:r>
      <w:r w:rsidR="00B150EE">
        <w:rPr>
          <w:rFonts w:ascii="Times New Roman" w:hAnsi="Times New Roman" w:cs="Times New Roman" w:hint="eastAsia"/>
          <w:sz w:val="24"/>
        </w:rPr>
        <w:t xml:space="preserve"> software install successfully, but you can`t open the </w:t>
      </w:r>
      <w:proofErr w:type="spellStart"/>
      <w:r w:rsidR="00B150EE">
        <w:rPr>
          <w:rFonts w:ascii="Times New Roman" w:hAnsi="Times New Roman" w:cs="Times New Roman" w:hint="eastAsia"/>
          <w:sz w:val="24"/>
        </w:rPr>
        <w:t>MircoVecmini</w:t>
      </w:r>
      <w:proofErr w:type="spellEnd"/>
      <w:r w:rsidR="00B150EE">
        <w:rPr>
          <w:rFonts w:ascii="Times New Roman" w:hAnsi="Times New Roman" w:cs="Times New Roman" w:hint="eastAsia"/>
          <w:sz w:val="24"/>
        </w:rPr>
        <w:t>, Figure1.14</w:t>
      </w:r>
      <w:r w:rsidR="00066869">
        <w:rPr>
          <w:rFonts w:ascii="Times New Roman" w:hAnsi="Times New Roman" w:cs="Times New Roman" w:hint="eastAsia"/>
          <w:sz w:val="24"/>
        </w:rPr>
        <w:t>.</w:t>
      </w:r>
    </w:p>
    <w:p w:rsidR="00B150EE" w:rsidRDefault="00B150EE" w:rsidP="00B150E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4791456" cy="25964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502" cy="259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EE" w:rsidRDefault="00B150EE" w:rsidP="00B150E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Figure1.14</w:t>
      </w:r>
    </w:p>
    <w:p w:rsidR="00B150EE" w:rsidRDefault="00B150EE" w:rsidP="00B150EE">
      <w:pPr>
        <w:jc w:val="left"/>
        <w:rPr>
          <w:rStyle w:val="shorttext"/>
          <w:rFonts w:ascii="Times New Roman" w:hAnsi="Times New Roman" w:cs="Times New Roman"/>
        </w:rPr>
      </w:pPr>
      <w:r w:rsidRPr="00B150EE">
        <w:rPr>
          <w:rFonts w:ascii="Times New Roman" w:hAnsi="Times New Roman" w:cs="Times New Roman"/>
        </w:rPr>
        <w:t>Solution</w:t>
      </w:r>
      <w:r>
        <w:rPr>
          <w:rFonts w:ascii="Times New Roman" w:hAnsi="Times New Roman" w:cs="Times New Roman" w:hint="eastAsia"/>
        </w:rPr>
        <w:t xml:space="preserve">: delete the </w:t>
      </w:r>
      <w:r>
        <w:rPr>
          <w:rFonts w:ascii="Times New Roman" w:hAnsi="Times New Roman" w:cs="Times New Roman"/>
        </w:rPr>
        <w:t>“</w:t>
      </w:r>
      <w:r w:rsidRPr="00B150EE">
        <w:rPr>
          <w:rFonts w:ascii="Times New Roman" w:hAnsi="Times New Roman" w:cs="Times New Roman"/>
        </w:rPr>
        <w:t>msvcr120.dll</w:t>
      </w:r>
      <w:proofErr w:type="gramStart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(</w:t>
      </w:r>
      <w:proofErr w:type="gramEnd"/>
      <w:r w:rsidRPr="00B150EE">
        <w:rPr>
          <w:rFonts w:ascii="Times New Roman" w:hAnsi="Times New Roman" w:cs="Times New Roman"/>
        </w:rPr>
        <w:t>C:\Program Files (x86)\MVS\Applications\Win64</w:t>
      </w:r>
      <w:r>
        <w:rPr>
          <w:rFonts w:ascii="Times New Roman" w:hAnsi="Times New Roman" w:cs="Times New Roman" w:hint="eastAsia"/>
        </w:rPr>
        <w:t xml:space="preserve">), and install the </w:t>
      </w:r>
      <w:r>
        <w:rPr>
          <w:rStyle w:val="shorttext"/>
          <w:rFonts w:ascii="Times New Roman" w:hAnsi="Times New Roman" w:cs="Times New Roman"/>
        </w:rPr>
        <w:t>“</w:t>
      </w:r>
      <w:r w:rsidRPr="00B150EE">
        <w:rPr>
          <w:rStyle w:val="shorttext"/>
          <w:rFonts w:ascii="Times New Roman" w:hAnsi="Times New Roman" w:cs="Times New Roman"/>
          <w:lang w:val="en"/>
        </w:rPr>
        <w:t>Microsoft Common Runtime Collection 64-bit</w:t>
      </w:r>
      <w:r>
        <w:rPr>
          <w:rStyle w:val="shorttext"/>
          <w:rFonts w:ascii="Times New Roman" w:hAnsi="Times New Roman" w:cs="Times New Roman"/>
        </w:rPr>
        <w:t>”</w:t>
      </w:r>
      <w:r w:rsidR="00066869">
        <w:rPr>
          <w:rStyle w:val="shorttext"/>
          <w:rFonts w:ascii="Times New Roman" w:hAnsi="Times New Roman" w:cs="Times New Roman" w:hint="eastAsia"/>
        </w:rPr>
        <w:t>.</w:t>
      </w:r>
    </w:p>
    <w:p w:rsidR="00066869" w:rsidRDefault="00066869" w:rsidP="00B150EE">
      <w:pPr>
        <w:jc w:val="left"/>
        <w:rPr>
          <w:rStyle w:val="shorttext"/>
          <w:rFonts w:ascii="Times New Roman" w:hAnsi="Times New Roman" w:cs="Times New Roman"/>
        </w:rPr>
      </w:pPr>
    </w:p>
    <w:p w:rsidR="00066869" w:rsidRDefault="00066869" w:rsidP="00B150EE">
      <w:pPr>
        <w:jc w:val="left"/>
        <w:rPr>
          <w:rFonts w:ascii="Times New Roman" w:hAnsi="Times New Roman" w:cs="Times New Roman"/>
        </w:rPr>
      </w:pPr>
      <w:r>
        <w:rPr>
          <w:rStyle w:val="shorttext"/>
          <w:rFonts w:ascii="Times New Roman" w:hAnsi="Times New Roman" w:cs="Times New Roman"/>
        </w:rPr>
        <w:t>Q</w:t>
      </w:r>
      <w:r>
        <w:rPr>
          <w:rStyle w:val="shorttext"/>
          <w:rFonts w:ascii="Times New Roman" w:hAnsi="Times New Roman" w:cs="Times New Roman" w:hint="eastAsia"/>
        </w:rPr>
        <w:t>uestion 2: software install successfully, but</w:t>
      </w:r>
      <w:r w:rsidRPr="00066869">
        <w:rPr>
          <w:rStyle w:val="shorttext"/>
          <w:rFonts w:ascii="Times New Roman" w:hAnsi="Times New Roman" w:cs="Times New Roman"/>
        </w:rPr>
        <w:t xml:space="preserve"> </w:t>
      </w:r>
      <w:r w:rsidRPr="00066869">
        <w:rPr>
          <w:rFonts w:ascii="Times New Roman" w:hAnsi="Times New Roman" w:cs="Times New Roman"/>
        </w:rPr>
        <w:t>Software Interface</w:t>
      </w:r>
      <w:r>
        <w:rPr>
          <w:rFonts w:ascii="Times New Roman" w:hAnsi="Times New Roman" w:cs="Times New Roman" w:hint="eastAsia"/>
        </w:rPr>
        <w:t xml:space="preserve"> has some </w:t>
      </w:r>
      <w:r w:rsidRPr="00066869">
        <w:rPr>
          <w:rFonts w:ascii="Times New Roman" w:hAnsi="Times New Roman" w:cs="Times New Roman"/>
        </w:rPr>
        <w:t>Chinese character</w:t>
      </w:r>
      <w:r>
        <w:rPr>
          <w:rFonts w:ascii="Times New Roman" w:hAnsi="Times New Roman" w:cs="Times New Roman" w:hint="eastAsia"/>
        </w:rPr>
        <w:t>.</w:t>
      </w:r>
    </w:p>
    <w:p w:rsidR="00066869" w:rsidRDefault="00066869" w:rsidP="00B150EE">
      <w:pPr>
        <w:jc w:val="left"/>
        <w:rPr>
          <w:rFonts w:ascii="Times New Roman" w:hAnsi="Times New Roman" w:cs="Times New Roman"/>
        </w:rPr>
      </w:pPr>
    </w:p>
    <w:p w:rsidR="00066869" w:rsidRPr="00B150EE" w:rsidRDefault="00066869" w:rsidP="00B150E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olution: please delete Windows </w:t>
      </w:r>
      <w:r w:rsidRPr="00066869">
        <w:rPr>
          <w:rFonts w:ascii="Times New Roman" w:hAnsi="Times New Roman" w:cs="Times New Roman"/>
        </w:rPr>
        <w:t>Registration</w:t>
      </w:r>
      <w:r>
        <w:rPr>
          <w:rFonts w:ascii="Times New Roman" w:hAnsi="Times New Roman" w:cs="Times New Roman" w:hint="eastAsia"/>
        </w:rPr>
        <w:t>s</w:t>
      </w:r>
      <w:r w:rsidRPr="00066869">
        <w:rPr>
          <w:rFonts w:ascii="Times New Roman" w:hAnsi="Times New Roman" w:cs="Times New Roman"/>
        </w:rPr>
        <w:t xml:space="preserve"> related to </w:t>
      </w:r>
      <w:proofErr w:type="spellStart"/>
      <w:r w:rsidR="00226419">
        <w:rPr>
          <w:rFonts w:ascii="Times New Roman" w:hAnsi="Times New Roman" w:cs="Times New Roman" w:hint="eastAsia"/>
        </w:rPr>
        <w:t>MicroVecmin</w:t>
      </w:r>
      <w:proofErr w:type="spellEnd"/>
      <w:r w:rsidR="00226419">
        <w:rPr>
          <w:rFonts w:ascii="Times New Roman" w:hAnsi="Times New Roman" w:cs="Times New Roman" w:hint="eastAsia"/>
        </w:rPr>
        <w:t xml:space="preserve">: open the Windows </w:t>
      </w:r>
      <w:r w:rsidR="00226419" w:rsidRPr="00066869">
        <w:rPr>
          <w:rFonts w:ascii="Times New Roman" w:hAnsi="Times New Roman" w:cs="Times New Roman"/>
        </w:rPr>
        <w:lastRenderedPageBreak/>
        <w:t>Registration</w:t>
      </w:r>
      <w:r w:rsidR="00226419">
        <w:rPr>
          <w:rFonts w:ascii="Times New Roman" w:hAnsi="Times New Roman" w:cs="Times New Roman" w:hint="eastAsia"/>
        </w:rPr>
        <w:t xml:space="preserve">s and delete the PIV4 </w:t>
      </w:r>
      <w:proofErr w:type="gramStart"/>
      <w:r w:rsidR="00226419">
        <w:rPr>
          <w:rFonts w:ascii="Times New Roman" w:hAnsi="Times New Roman" w:cs="Times New Roman" w:hint="eastAsia"/>
        </w:rPr>
        <w:t>file(</w:t>
      </w:r>
      <w:proofErr w:type="gramEnd"/>
      <w:r w:rsidR="00226419">
        <w:rPr>
          <w:rFonts w:ascii="Times New Roman" w:hAnsi="Times New Roman" w:cs="Times New Roman" w:hint="eastAsia"/>
        </w:rPr>
        <w:t>HKEY_CURRENT_USER\software\</w:t>
      </w:r>
      <w:r w:rsidR="00226419" w:rsidRPr="00226419">
        <w:rPr>
          <w:rFonts w:ascii="Times New Roman" w:hAnsi="Times New Roman" w:cs="Times New Roman"/>
        </w:rPr>
        <w:t>Local application generated by the application wizard</w:t>
      </w:r>
      <w:r w:rsidR="00226419">
        <w:rPr>
          <w:rFonts w:ascii="Times New Roman" w:hAnsi="Times New Roman" w:cs="Times New Roman" w:hint="eastAsia"/>
        </w:rPr>
        <w:t>\PIV4).</w:t>
      </w:r>
    </w:p>
    <w:sectPr w:rsidR="00066869" w:rsidRPr="00B15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F1A" w:rsidRDefault="00656F1A" w:rsidP="00E14B68">
      <w:r>
        <w:separator/>
      </w:r>
    </w:p>
  </w:endnote>
  <w:endnote w:type="continuationSeparator" w:id="0">
    <w:p w:rsidR="00656F1A" w:rsidRDefault="00656F1A" w:rsidP="00E14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F1A" w:rsidRDefault="00656F1A" w:rsidP="00E14B68">
      <w:r>
        <w:separator/>
      </w:r>
    </w:p>
  </w:footnote>
  <w:footnote w:type="continuationSeparator" w:id="0">
    <w:p w:rsidR="00656F1A" w:rsidRDefault="00656F1A" w:rsidP="00E14B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ABC"/>
    <w:rsid w:val="00066869"/>
    <w:rsid w:val="00226419"/>
    <w:rsid w:val="005210CC"/>
    <w:rsid w:val="00656F1A"/>
    <w:rsid w:val="007D3ABC"/>
    <w:rsid w:val="00920FD5"/>
    <w:rsid w:val="00AA32C7"/>
    <w:rsid w:val="00B14D9B"/>
    <w:rsid w:val="00B150EE"/>
    <w:rsid w:val="00B41001"/>
    <w:rsid w:val="00C93E91"/>
    <w:rsid w:val="00E1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3"/>
    <w:next w:val="a"/>
    <w:link w:val="2Char"/>
    <w:qFormat/>
    <w:rsid w:val="00E14B68"/>
    <w:pPr>
      <w:snapToGrid w:val="0"/>
      <w:jc w:val="left"/>
      <w:outlineLvl w:val="1"/>
    </w:pPr>
    <w:rPr>
      <w:rFonts w:ascii="Times New Roman" w:eastAsia="黑体" w:hAnsi="Times New Roman" w:cs="Times New Roman"/>
      <w:b w:val="0"/>
      <w:color w:val="000000"/>
      <w:sz w:val="3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B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B68"/>
    <w:rPr>
      <w:sz w:val="18"/>
      <w:szCs w:val="18"/>
    </w:rPr>
  </w:style>
  <w:style w:type="character" w:customStyle="1" w:styleId="2Char">
    <w:name w:val="标题 2 Char"/>
    <w:basedOn w:val="a0"/>
    <w:link w:val="2"/>
    <w:rsid w:val="00E14B68"/>
    <w:rPr>
      <w:rFonts w:ascii="Times New Roman" w:eastAsia="黑体" w:hAnsi="Times New Roman" w:cs="Times New Roman"/>
      <w:bCs/>
      <w:color w:val="000000"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14B68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14B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4B68"/>
    <w:rPr>
      <w:sz w:val="18"/>
      <w:szCs w:val="18"/>
    </w:rPr>
  </w:style>
  <w:style w:type="character" w:customStyle="1" w:styleId="shorttext">
    <w:name w:val="short_text"/>
    <w:basedOn w:val="a0"/>
    <w:rsid w:val="00B410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3"/>
    <w:next w:val="a"/>
    <w:link w:val="2Char"/>
    <w:qFormat/>
    <w:rsid w:val="00E14B68"/>
    <w:pPr>
      <w:snapToGrid w:val="0"/>
      <w:jc w:val="left"/>
      <w:outlineLvl w:val="1"/>
    </w:pPr>
    <w:rPr>
      <w:rFonts w:ascii="Times New Roman" w:eastAsia="黑体" w:hAnsi="Times New Roman" w:cs="Times New Roman"/>
      <w:b w:val="0"/>
      <w:color w:val="000000"/>
      <w:sz w:val="3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B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B68"/>
    <w:rPr>
      <w:sz w:val="18"/>
      <w:szCs w:val="18"/>
    </w:rPr>
  </w:style>
  <w:style w:type="character" w:customStyle="1" w:styleId="2Char">
    <w:name w:val="标题 2 Char"/>
    <w:basedOn w:val="a0"/>
    <w:link w:val="2"/>
    <w:rsid w:val="00E14B68"/>
    <w:rPr>
      <w:rFonts w:ascii="Times New Roman" w:eastAsia="黑体" w:hAnsi="Times New Roman" w:cs="Times New Roman"/>
      <w:bCs/>
      <w:color w:val="000000"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14B68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14B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4B68"/>
    <w:rPr>
      <w:sz w:val="18"/>
      <w:szCs w:val="18"/>
    </w:rPr>
  </w:style>
  <w:style w:type="character" w:customStyle="1" w:styleId="shorttext">
    <w:name w:val="short_text"/>
    <w:basedOn w:val="a0"/>
    <w:rsid w:val="00B41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235</Words>
  <Characters>1344</Characters>
  <Application>Microsoft Office Word</Application>
  <DocSecurity>0</DocSecurity>
  <Lines>11</Lines>
  <Paragraphs>3</Paragraphs>
  <ScaleCrop>false</ScaleCrop>
  <Company>Microsoft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2018-06-07T08:16:00Z</dcterms:created>
  <dcterms:modified xsi:type="dcterms:W3CDTF">2018-06-08T00:42:00Z</dcterms:modified>
</cp:coreProperties>
</file>