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9AE" w:rsidRPr="004239AE" w:rsidRDefault="004239AE" w:rsidP="004239AE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4239AE">
        <w:rPr>
          <w:rFonts w:ascii="Times New Roman" w:hAnsi="Times New Roman" w:cs="Times New Roman"/>
          <w:b/>
          <w:sz w:val="32"/>
        </w:rPr>
        <w:t>MicroVecmini</w:t>
      </w:r>
      <w:proofErr w:type="spellEnd"/>
      <w:r w:rsidRPr="004239AE">
        <w:rPr>
          <w:rFonts w:ascii="Times New Roman" w:hAnsi="Times New Roman" w:cs="Times New Roman" w:hint="eastAsia"/>
          <w:b/>
          <w:sz w:val="32"/>
        </w:rPr>
        <w:t>安装</w:t>
      </w:r>
      <w:r>
        <w:rPr>
          <w:rFonts w:ascii="Times New Roman" w:hAnsi="Times New Roman" w:cs="Times New Roman" w:hint="eastAsia"/>
          <w:b/>
          <w:sz w:val="32"/>
        </w:rPr>
        <w:t>步骤</w:t>
      </w:r>
      <w:r w:rsidRPr="004239AE">
        <w:rPr>
          <w:rFonts w:ascii="Times New Roman" w:hAnsi="Times New Roman" w:cs="Times New Roman" w:hint="eastAsia"/>
          <w:b/>
          <w:sz w:val="32"/>
        </w:rPr>
        <w:t>、安装过程中可能遇到的问题以及解决办法</w:t>
      </w:r>
    </w:p>
    <w:p w:rsidR="004239AE" w:rsidRPr="004239AE" w:rsidRDefault="004239AE">
      <w:pPr>
        <w:rPr>
          <w:sz w:val="28"/>
        </w:rPr>
      </w:pPr>
      <w:r w:rsidRPr="004239AE">
        <w:rPr>
          <w:rFonts w:hint="eastAsia"/>
          <w:sz w:val="28"/>
        </w:rPr>
        <w:t>一、</w:t>
      </w:r>
      <w:proofErr w:type="spellStart"/>
      <w:r w:rsidRPr="004239AE">
        <w:rPr>
          <w:rFonts w:ascii="Times New Roman" w:hAnsi="Times New Roman" w:cs="Times New Roman"/>
          <w:sz w:val="28"/>
        </w:rPr>
        <w:t>MicroVecmini</w:t>
      </w:r>
      <w:proofErr w:type="spellEnd"/>
      <w:r w:rsidRPr="004239AE">
        <w:rPr>
          <w:rFonts w:ascii="Times New Roman" w:hAnsi="Times New Roman" w:cs="Times New Roman"/>
          <w:sz w:val="28"/>
        </w:rPr>
        <w:t>安装步骤</w:t>
      </w:r>
    </w:p>
    <w:p w:rsidR="004239AE" w:rsidRPr="004239AE" w:rsidRDefault="004239AE">
      <w:pPr>
        <w:ind w:firstLineChars="200" w:firstLine="480"/>
        <w:rPr>
          <w:ins w:id="0" w:author="PC" w:date="2018-04-26T09:24:00Z"/>
          <w:sz w:val="24"/>
        </w:rPr>
        <w:pPrChange w:id="1" w:author="PC" w:date="2018-04-26T09:24:00Z">
          <w:pPr>
            <w:pStyle w:val="2"/>
          </w:pPr>
        </w:pPrChange>
      </w:pPr>
      <w:proofErr w:type="spellStart"/>
      <w:ins w:id="2" w:author="PC" w:date="2018-05-16T17:09:00Z">
        <w:r w:rsidRPr="004239AE">
          <w:rPr>
            <w:rFonts w:ascii="Times New Roman" w:hAnsi="Times New Roman" w:cs="Times New Roman"/>
            <w:sz w:val="24"/>
          </w:rPr>
          <w:t>MicroVec</w:t>
        </w:r>
      </w:ins>
      <w:proofErr w:type="spellEnd"/>
      <w:ins w:id="3" w:author="PC" w:date="2018-05-31T10:22:00Z">
        <w:r w:rsidRPr="004239AE">
          <w:rPr>
            <w:rFonts w:ascii="Times New Roman" w:hAnsi="Times New Roman" w:cs="Times New Roman"/>
            <w:sz w:val="24"/>
          </w:rPr>
          <w:t xml:space="preserve"> </w:t>
        </w:r>
      </w:ins>
      <w:ins w:id="4" w:author="PC" w:date="2018-05-16T17:09:00Z">
        <w:r w:rsidRPr="004239AE">
          <w:rPr>
            <w:rFonts w:ascii="Times New Roman" w:hAnsi="Times New Roman" w:cs="Times New Roman"/>
            <w:sz w:val="24"/>
          </w:rPr>
          <w:t xml:space="preserve">Mini </w:t>
        </w:r>
      </w:ins>
      <w:r w:rsidRPr="004239AE">
        <w:rPr>
          <w:rFonts w:ascii="Times New Roman" w:hAnsi="Times New Roman" w:cs="Times New Roman"/>
          <w:sz w:val="24"/>
        </w:rPr>
        <w:t>V5</w:t>
      </w:r>
      <w:ins w:id="5" w:author="PC" w:date="2018-04-26T09:24:00Z">
        <w:r w:rsidRPr="004239AE">
          <w:rPr>
            <w:rFonts w:ascii="Times New Roman" w:hAnsi="Times New Roman" w:cs="Times New Roman"/>
            <w:sz w:val="24"/>
          </w:rPr>
          <w:t>软件安装指南：</w:t>
        </w:r>
      </w:ins>
    </w:p>
    <w:p w:rsidR="004239AE" w:rsidRPr="004239AE" w:rsidRDefault="004239AE" w:rsidP="00F61868">
      <w:pPr>
        <w:ind w:firstLineChars="200" w:firstLine="480"/>
        <w:rPr>
          <w:ins w:id="6" w:author="PC" w:date="2018-05-31T11:18:00Z"/>
          <w:rFonts w:ascii="Times New Roman" w:hAnsi="Times New Roman" w:cs="Times New Roman"/>
          <w:color w:val="000000" w:themeColor="text1"/>
          <w:sz w:val="24"/>
        </w:rPr>
      </w:pPr>
      <w:ins w:id="7" w:author="PC" w:date="2018-05-31T11:17:00Z">
        <w:r w:rsidRPr="004239AE">
          <w:rPr>
            <w:rFonts w:ascii="Times New Roman" w:hAnsi="Times New Roman" w:cs="Times New Roman"/>
            <w:color w:val="000000" w:themeColor="text1"/>
            <w:sz w:val="24"/>
            <w:rPrChange w:id="8" w:author="PC" w:date="2018-05-31T11:17:00Z">
              <w:rPr>
                <w:color w:val="FF0000"/>
              </w:rPr>
            </w:rPrChange>
          </w:rPr>
          <w:t>Step</w:t>
        </w:r>
        <w:del w:id="9" w:author="mansu jin" w:date="2018-06-04T09:47:00Z">
          <w:r w:rsidRPr="004239AE" w:rsidDel="006405BF">
            <w:rPr>
              <w:rFonts w:ascii="Times New Roman" w:hAnsi="Times New Roman" w:cs="Times New Roman"/>
              <w:color w:val="000000" w:themeColor="text1"/>
              <w:sz w:val="24"/>
              <w:rPrChange w:id="10" w:author="PC" w:date="2018-05-31T11:17:00Z">
                <w:rPr>
                  <w:color w:val="FF0000"/>
                </w:rPr>
              </w:rPrChange>
            </w:rPr>
            <w:delText xml:space="preserve"> </w:delText>
          </w:r>
        </w:del>
      </w:ins>
      <w:ins w:id="11" w:author="PC" w:date="2018-05-31T12:49:00Z">
        <w:del w:id="12" w:author="mansu jin" w:date="2018-06-04T09:46:00Z">
          <w:r w:rsidRPr="004239AE" w:rsidDel="00CC1A25">
            <w:rPr>
              <w:rFonts w:ascii="Times New Roman" w:hAnsi="Times New Roman" w:cs="Times New Roman"/>
              <w:color w:val="000000" w:themeColor="text1"/>
              <w:sz w:val="24"/>
            </w:rPr>
            <w:delText>2</w:delText>
          </w:r>
        </w:del>
      </w:ins>
      <w:ins w:id="13" w:author="mansu jin" w:date="2018-06-04T09:46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1</w:t>
        </w:r>
      </w:ins>
      <w:ins w:id="14" w:author="PC" w:date="2018-05-31T11:17:00Z">
        <w:r w:rsidRPr="004239AE">
          <w:rPr>
            <w:rFonts w:ascii="Times New Roman" w:hAnsi="Times New Roman" w:cs="Times New Roman" w:hint="eastAsia"/>
            <w:color w:val="000000" w:themeColor="text1"/>
            <w:sz w:val="24"/>
            <w:rPrChange w:id="15" w:author="PC" w:date="2018-05-31T11:17:00Z">
              <w:rPr>
                <w:rFonts w:hint="eastAsia"/>
                <w:color w:val="FF0000"/>
              </w:rPr>
            </w:rPrChange>
          </w:rPr>
          <w:t>：双击打开安装文件</w:t>
        </w:r>
        <w:r w:rsidRPr="004239AE">
          <w:rPr>
            <w:rFonts w:ascii="Times New Roman" w:hAnsi="Times New Roman" w:cs="Times New Roman"/>
            <w:color w:val="000000" w:themeColor="text1"/>
            <w:sz w:val="24"/>
            <w:rPrChange w:id="16" w:author="PC" w:date="2018-05-31T11:17:00Z">
              <w:rPr>
                <w:color w:val="FF0000"/>
              </w:rPr>
            </w:rPrChange>
          </w:rPr>
          <w:t>MicroVec</w:t>
        </w:r>
      </w:ins>
      <w:ins w:id="17" w:author="PC" w:date="2018-05-31T12:48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M</w:t>
        </w:r>
      </w:ins>
      <w:ins w:id="18" w:author="PC" w:date="2018-05-31T11:18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ini.exe</w:t>
        </w:r>
        <w:r w:rsidRPr="004239AE">
          <w:rPr>
            <w:rFonts w:ascii="Times New Roman" w:hAnsi="Times New Roman" w:cs="Times New Roman"/>
            <w:color w:val="000000" w:themeColor="text1"/>
            <w:sz w:val="24"/>
          </w:rPr>
          <w:t>文件，如图</w:t>
        </w:r>
      </w:ins>
      <w:r w:rsidR="004E50CF">
        <w:rPr>
          <w:rFonts w:ascii="Times New Roman" w:hAnsi="Times New Roman" w:cs="Times New Roman" w:hint="eastAsia"/>
          <w:color w:val="000000" w:themeColor="text1"/>
          <w:sz w:val="24"/>
        </w:rPr>
        <w:t>1</w:t>
      </w:r>
      <w:ins w:id="19" w:author="PC" w:date="2018-05-31T11:18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.1</w:t>
        </w:r>
      </w:ins>
      <w:ins w:id="20" w:author="PC" w:date="2018-05-31T11:17:00Z">
        <w:r w:rsidRPr="004239AE">
          <w:rPr>
            <w:rFonts w:ascii="Times New Roman" w:hAnsi="Times New Roman" w:cs="Times New Roman" w:hint="eastAsia"/>
            <w:color w:val="000000" w:themeColor="text1"/>
            <w:sz w:val="24"/>
            <w:rPrChange w:id="21" w:author="PC" w:date="2018-05-31T11:17:00Z">
              <w:rPr>
                <w:rFonts w:hint="eastAsia"/>
                <w:color w:val="FF0000"/>
              </w:rPr>
            </w:rPrChange>
          </w:rPr>
          <w:t>。</w:t>
        </w:r>
      </w:ins>
    </w:p>
    <w:p w:rsidR="004239AE" w:rsidRDefault="004239AE">
      <w:pPr>
        <w:ind w:firstLineChars="200" w:firstLine="420"/>
        <w:jc w:val="center"/>
        <w:rPr>
          <w:ins w:id="22" w:author="PC" w:date="2018-05-31T11:22:00Z"/>
          <w:color w:val="000000" w:themeColor="text1"/>
        </w:rPr>
        <w:pPrChange w:id="23" w:author="PC" w:date="2018-05-31T11:22:00Z">
          <w:pPr>
            <w:ind w:firstLineChars="200" w:firstLine="420"/>
          </w:pPr>
        </w:pPrChange>
      </w:pPr>
      <w:ins w:id="24" w:author="PC" w:date="2018-05-31T11:21:00Z">
        <w:r>
          <w:rPr>
            <w:noProof/>
            <w:color w:val="000000" w:themeColor="text1"/>
            <w:rPrChange w:id="25">
              <w:rPr>
                <w:noProof/>
              </w:rPr>
            </w:rPrChange>
          </w:rPr>
          <w:drawing>
            <wp:inline distT="0" distB="0" distL="0" distR="0" wp14:anchorId="45D00C83" wp14:editId="597CC931">
              <wp:extent cx="988541" cy="1146709"/>
              <wp:effectExtent l="0" t="0" r="2540" b="0"/>
              <wp:docPr id="38" name="图片 3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2018-05-31_11-19-43.jpg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8017" cy="114610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4239AE" w:rsidRPr="004239AE" w:rsidRDefault="004239AE">
      <w:pPr>
        <w:ind w:firstLineChars="200" w:firstLine="420"/>
        <w:jc w:val="center"/>
        <w:rPr>
          <w:ins w:id="26" w:author="PC" w:date="2018-05-31T11:22:00Z"/>
          <w:rFonts w:ascii="Times New Roman" w:hAnsi="Times New Roman" w:cs="Times New Roman"/>
          <w:color w:val="000000" w:themeColor="text1"/>
        </w:rPr>
        <w:pPrChange w:id="27" w:author="PC" w:date="2018-05-31T11:22:00Z">
          <w:pPr>
            <w:ind w:firstLineChars="200" w:firstLine="420"/>
          </w:pPr>
        </w:pPrChange>
      </w:pPr>
      <w:ins w:id="28" w:author="PC" w:date="2018-05-31T11:22:00Z">
        <w:r w:rsidRPr="004239AE">
          <w:rPr>
            <w:rFonts w:ascii="Times New Roman" w:hAnsi="Times New Roman" w:cs="Times New Roman"/>
            <w:color w:val="000000" w:themeColor="text1"/>
          </w:rPr>
          <w:t>图</w:t>
        </w:r>
      </w:ins>
      <w:r w:rsidR="004E50CF">
        <w:rPr>
          <w:rFonts w:ascii="Times New Roman" w:hAnsi="Times New Roman" w:cs="Times New Roman" w:hint="eastAsia"/>
          <w:color w:val="000000" w:themeColor="text1"/>
        </w:rPr>
        <w:t>1</w:t>
      </w:r>
      <w:ins w:id="29" w:author="PC" w:date="2018-05-31T11:22:00Z">
        <w:r w:rsidRPr="004239AE">
          <w:rPr>
            <w:rFonts w:ascii="Times New Roman" w:hAnsi="Times New Roman" w:cs="Times New Roman"/>
            <w:color w:val="000000" w:themeColor="text1"/>
          </w:rPr>
          <w:t xml:space="preserve">.1 </w:t>
        </w:r>
        <w:proofErr w:type="spellStart"/>
        <w:r w:rsidRPr="004239AE">
          <w:rPr>
            <w:rFonts w:ascii="Times New Roman" w:hAnsi="Times New Roman" w:cs="Times New Roman"/>
            <w:color w:val="000000" w:themeColor="text1"/>
          </w:rPr>
          <w:t>Micr</w:t>
        </w:r>
      </w:ins>
      <w:r w:rsidRPr="004239AE">
        <w:rPr>
          <w:rFonts w:ascii="Times New Roman" w:hAnsi="Times New Roman" w:cs="Times New Roman"/>
          <w:color w:val="000000" w:themeColor="text1"/>
        </w:rPr>
        <w:t>o</w:t>
      </w:r>
      <w:ins w:id="30" w:author="PC" w:date="2018-05-31T11:22:00Z">
        <w:r w:rsidRPr="004239AE">
          <w:rPr>
            <w:rFonts w:ascii="Times New Roman" w:hAnsi="Times New Roman" w:cs="Times New Roman"/>
            <w:color w:val="000000" w:themeColor="text1"/>
          </w:rPr>
          <w:t>Vec</w:t>
        </w:r>
      </w:ins>
      <w:r w:rsidRPr="004239AE">
        <w:rPr>
          <w:rFonts w:ascii="Times New Roman" w:hAnsi="Times New Roman" w:cs="Times New Roman"/>
          <w:color w:val="000000" w:themeColor="text1"/>
        </w:rPr>
        <w:t>M</w:t>
      </w:r>
      <w:ins w:id="31" w:author="PC" w:date="2018-05-31T11:22:00Z">
        <w:r w:rsidRPr="004239AE">
          <w:rPr>
            <w:rFonts w:ascii="Times New Roman" w:hAnsi="Times New Roman" w:cs="Times New Roman"/>
            <w:color w:val="000000" w:themeColor="text1"/>
          </w:rPr>
          <w:t>ini</w:t>
        </w:r>
        <w:proofErr w:type="spellEnd"/>
        <w:r w:rsidRPr="004239AE">
          <w:rPr>
            <w:rFonts w:ascii="Times New Roman" w:hAnsi="Times New Roman" w:cs="Times New Roman"/>
            <w:color w:val="000000" w:themeColor="text1"/>
          </w:rPr>
          <w:t>安装</w:t>
        </w:r>
      </w:ins>
      <w:ins w:id="32" w:author="PC" w:date="2018-05-31T11:23:00Z">
        <w:r w:rsidRPr="004239AE">
          <w:rPr>
            <w:rFonts w:ascii="Times New Roman" w:hAnsi="Times New Roman" w:cs="Times New Roman"/>
            <w:color w:val="000000" w:themeColor="text1"/>
          </w:rPr>
          <w:t>文件</w:t>
        </w:r>
      </w:ins>
    </w:p>
    <w:p w:rsidR="004239AE" w:rsidRPr="00EF0D8A" w:rsidRDefault="004239AE">
      <w:pPr>
        <w:ind w:firstLineChars="200" w:firstLine="420"/>
        <w:jc w:val="center"/>
        <w:rPr>
          <w:ins w:id="33" w:author="PC" w:date="2018-05-31T11:17:00Z"/>
          <w:color w:val="000000" w:themeColor="text1"/>
          <w:rPrChange w:id="34" w:author="PC" w:date="2018-05-31T11:17:00Z">
            <w:rPr>
              <w:ins w:id="35" w:author="PC" w:date="2018-05-31T11:17:00Z"/>
              <w:color w:val="FF0000"/>
            </w:rPr>
          </w:rPrChange>
        </w:rPr>
        <w:pPrChange w:id="36" w:author="PC" w:date="2018-05-31T11:22:00Z">
          <w:pPr>
            <w:ind w:firstLineChars="200" w:firstLine="420"/>
          </w:pPr>
        </w:pPrChange>
      </w:pPr>
      <w:ins w:id="37" w:author="PC" w:date="2018-05-31T11:22:00Z">
        <w:r>
          <w:rPr>
            <w:rFonts w:hint="eastAsia"/>
            <w:color w:val="000000" w:themeColor="text1"/>
          </w:rPr>
          <w:t xml:space="preserve"> </w:t>
        </w:r>
      </w:ins>
    </w:p>
    <w:p w:rsidR="004239AE" w:rsidRPr="004239AE" w:rsidRDefault="004239AE" w:rsidP="00F61868">
      <w:pPr>
        <w:ind w:firstLineChars="200" w:firstLine="480"/>
        <w:rPr>
          <w:ins w:id="38" w:author="PC" w:date="2018-05-31T11:28:00Z"/>
          <w:rFonts w:ascii="Times New Roman" w:hAnsi="Times New Roman" w:cs="Times New Roman"/>
          <w:color w:val="000000" w:themeColor="text1"/>
          <w:sz w:val="24"/>
        </w:rPr>
      </w:pPr>
      <w:ins w:id="39" w:author="PC" w:date="2018-05-31T11:17:00Z">
        <w:r w:rsidRPr="004239AE">
          <w:rPr>
            <w:rFonts w:ascii="Times New Roman" w:hAnsi="Times New Roman" w:cs="Times New Roman"/>
            <w:color w:val="000000" w:themeColor="text1"/>
            <w:sz w:val="24"/>
            <w:rPrChange w:id="40" w:author="PC" w:date="2018-05-31T11:17:00Z">
              <w:rPr>
                <w:color w:val="FF0000"/>
              </w:rPr>
            </w:rPrChange>
          </w:rPr>
          <w:t>Step</w:t>
        </w:r>
        <w:del w:id="41" w:author="mansu jin" w:date="2018-06-04T09:47:00Z">
          <w:r w:rsidRPr="004239AE" w:rsidDel="006405BF">
            <w:rPr>
              <w:rFonts w:ascii="Times New Roman" w:hAnsi="Times New Roman" w:cs="Times New Roman"/>
              <w:color w:val="000000" w:themeColor="text1"/>
              <w:sz w:val="24"/>
              <w:rPrChange w:id="42" w:author="PC" w:date="2018-05-31T11:17:00Z">
                <w:rPr>
                  <w:color w:val="FF0000"/>
                </w:rPr>
              </w:rPrChange>
            </w:rPr>
            <w:delText xml:space="preserve"> </w:delText>
          </w:r>
        </w:del>
      </w:ins>
      <w:ins w:id="43" w:author="PC" w:date="2018-05-31T12:49:00Z">
        <w:del w:id="44" w:author="mansu jin" w:date="2018-06-04T09:46:00Z">
          <w:r w:rsidRPr="004239AE" w:rsidDel="00CC1A25">
            <w:rPr>
              <w:rFonts w:ascii="Times New Roman" w:hAnsi="Times New Roman" w:cs="Times New Roman"/>
              <w:color w:val="000000" w:themeColor="text1"/>
              <w:sz w:val="24"/>
            </w:rPr>
            <w:delText>3</w:delText>
          </w:r>
        </w:del>
      </w:ins>
      <w:ins w:id="45" w:author="mansu jin" w:date="2018-06-04T09:46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2</w:t>
        </w:r>
      </w:ins>
      <w:ins w:id="46" w:author="PC" w:date="2018-05-31T11:17:00Z">
        <w:r w:rsidRPr="004239AE">
          <w:rPr>
            <w:rFonts w:ascii="Times New Roman" w:hAnsi="Times New Roman" w:cs="Times New Roman" w:hint="eastAsia"/>
            <w:color w:val="000000" w:themeColor="text1"/>
            <w:sz w:val="24"/>
            <w:rPrChange w:id="47" w:author="PC" w:date="2018-05-31T11:17:00Z">
              <w:rPr>
                <w:rFonts w:hint="eastAsia"/>
                <w:color w:val="FF0000"/>
              </w:rPr>
            </w:rPrChange>
          </w:rPr>
          <w:t>：进入图</w:t>
        </w:r>
      </w:ins>
      <w:r w:rsidR="004E50CF">
        <w:rPr>
          <w:rFonts w:ascii="Times New Roman" w:hAnsi="Times New Roman" w:cs="Times New Roman" w:hint="eastAsia"/>
          <w:color w:val="000000" w:themeColor="text1"/>
          <w:sz w:val="24"/>
        </w:rPr>
        <w:t>1</w:t>
      </w:r>
      <w:ins w:id="48" w:author="PC" w:date="2018-05-31T11:18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.2</w:t>
        </w:r>
      </w:ins>
      <w:ins w:id="49" w:author="PC" w:date="2018-05-31T11:17:00Z">
        <w:r w:rsidRPr="004239AE">
          <w:rPr>
            <w:rFonts w:ascii="Times New Roman" w:hAnsi="Times New Roman" w:cs="Times New Roman" w:hint="eastAsia"/>
            <w:color w:val="000000" w:themeColor="text1"/>
            <w:sz w:val="24"/>
            <w:rPrChange w:id="50" w:author="PC" w:date="2018-05-31T11:17:00Z">
              <w:rPr>
                <w:rFonts w:hint="eastAsia"/>
                <w:color w:val="FF0000"/>
              </w:rPr>
            </w:rPrChange>
          </w:rPr>
          <w:t>欢迎界面，</w:t>
        </w:r>
      </w:ins>
      <w:ins w:id="51" w:author="PC" w:date="2018-05-31T12:30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选择文件安装位置，</w:t>
        </w:r>
      </w:ins>
      <w:ins w:id="52" w:author="PC" w:date="2018-05-31T11:17:00Z">
        <w:r w:rsidRPr="004239AE">
          <w:rPr>
            <w:rFonts w:ascii="Times New Roman" w:hAnsi="Times New Roman" w:cs="Times New Roman" w:hint="eastAsia"/>
            <w:color w:val="000000" w:themeColor="text1"/>
            <w:sz w:val="24"/>
            <w:rPrChange w:id="53" w:author="PC" w:date="2018-05-31T11:17:00Z">
              <w:rPr>
                <w:rFonts w:hint="eastAsia"/>
                <w:color w:val="FF0000"/>
              </w:rPr>
            </w:rPrChange>
          </w:rPr>
          <w:t>请选择“</w:t>
        </w:r>
        <w:r w:rsidRPr="004239AE">
          <w:rPr>
            <w:rFonts w:ascii="Times New Roman" w:hAnsi="Times New Roman" w:cs="Times New Roman"/>
            <w:color w:val="000000" w:themeColor="text1"/>
            <w:sz w:val="24"/>
            <w:rPrChange w:id="54" w:author="PC" w:date="2018-05-31T11:17:00Z">
              <w:rPr>
                <w:color w:val="FF0000"/>
              </w:rPr>
            </w:rPrChange>
          </w:rPr>
          <w:t>Next”</w:t>
        </w:r>
        <w:r w:rsidRPr="004239AE">
          <w:rPr>
            <w:rFonts w:ascii="Times New Roman" w:hAnsi="Times New Roman" w:cs="Times New Roman" w:hint="eastAsia"/>
            <w:color w:val="000000" w:themeColor="text1"/>
            <w:sz w:val="24"/>
            <w:rPrChange w:id="55" w:author="PC" w:date="2018-05-31T11:17:00Z">
              <w:rPr>
                <w:rFonts w:hint="eastAsia"/>
                <w:color w:val="FF0000"/>
              </w:rPr>
            </w:rPrChange>
          </w:rPr>
          <w:t>。</w:t>
        </w:r>
      </w:ins>
    </w:p>
    <w:p w:rsidR="004239AE" w:rsidRPr="00EF0D8A" w:rsidRDefault="004239AE">
      <w:pPr>
        <w:ind w:firstLineChars="200" w:firstLine="420"/>
        <w:jc w:val="center"/>
        <w:rPr>
          <w:ins w:id="56" w:author="PC" w:date="2018-05-31T11:17:00Z"/>
          <w:color w:val="000000" w:themeColor="text1"/>
          <w:rPrChange w:id="57" w:author="PC" w:date="2018-05-31T11:17:00Z">
            <w:rPr>
              <w:ins w:id="58" w:author="PC" w:date="2018-05-31T11:17:00Z"/>
              <w:color w:val="FF0000"/>
            </w:rPr>
          </w:rPrChange>
        </w:rPr>
        <w:pPrChange w:id="59" w:author="PC" w:date="2018-05-31T12:14:00Z">
          <w:pPr>
            <w:ind w:firstLineChars="200" w:firstLine="420"/>
          </w:pPr>
        </w:pPrChange>
      </w:pPr>
      <w:ins w:id="60" w:author="PC" w:date="2018-05-31T12:15:00Z">
        <w:r>
          <w:rPr>
            <w:noProof/>
            <w:color w:val="000000" w:themeColor="text1"/>
            <w:rPrChange w:id="61">
              <w:rPr>
                <w:noProof/>
              </w:rPr>
            </w:rPrChange>
          </w:rPr>
          <w:drawing>
            <wp:inline distT="0" distB="0" distL="0" distR="0" wp14:anchorId="233F4135" wp14:editId="4CB55104">
              <wp:extent cx="2719450" cy="2097708"/>
              <wp:effectExtent l="0" t="0" r="5080" b="0"/>
              <wp:docPr id="51" name="图片 5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图3.2.jpg"/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26688" cy="210329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4239AE" w:rsidRPr="004239AE" w:rsidRDefault="004239AE">
      <w:pPr>
        <w:spacing w:afterLines="50" w:after="156"/>
        <w:ind w:firstLineChars="200" w:firstLine="420"/>
        <w:jc w:val="center"/>
        <w:rPr>
          <w:ins w:id="62" w:author="PC" w:date="2018-05-31T12:15:00Z"/>
          <w:rFonts w:eastAsia="宋体"/>
          <w:color w:val="000000" w:themeColor="text1"/>
          <w:szCs w:val="24"/>
          <w:rPrChange w:id="63" w:author="PC" w:date="2018-05-31T12:15:00Z">
            <w:rPr>
              <w:ins w:id="64" w:author="PC" w:date="2018-05-31T12:15:00Z"/>
              <w:color w:val="000000" w:themeColor="text1"/>
            </w:rPr>
          </w:rPrChange>
        </w:rPr>
        <w:pPrChange w:id="65" w:author="PC" w:date="2018-05-31T13:02:00Z">
          <w:pPr>
            <w:pStyle w:val="2"/>
          </w:pPr>
        </w:pPrChange>
      </w:pPr>
      <w:ins w:id="66" w:author="PC" w:date="2018-05-31T12:15:00Z">
        <w:r w:rsidRPr="004239AE">
          <w:rPr>
            <w:rFonts w:ascii="Times New Roman" w:eastAsia="宋体" w:hAnsi="Times New Roman" w:cs="Times New Roman" w:hint="eastAsia"/>
            <w:color w:val="000000" w:themeColor="text1"/>
            <w:szCs w:val="24"/>
            <w:rPrChange w:id="67" w:author="PC" w:date="2018-05-31T12:15:00Z">
              <w:rPr>
                <w:rFonts w:hint="eastAsia"/>
                <w:color w:val="FF0000"/>
              </w:rPr>
            </w:rPrChange>
          </w:rPr>
          <w:t>图</w:t>
        </w:r>
      </w:ins>
      <w:r w:rsidR="004E50CF">
        <w:rPr>
          <w:rFonts w:ascii="Times New Roman" w:eastAsia="宋体" w:hAnsi="Times New Roman" w:cs="Times New Roman" w:hint="eastAsia"/>
          <w:color w:val="000000" w:themeColor="text1"/>
          <w:szCs w:val="24"/>
        </w:rPr>
        <w:t>1</w:t>
      </w:r>
      <w:ins w:id="68" w:author="PC" w:date="2018-05-31T12:15:00Z">
        <w:r w:rsidRPr="004239AE">
          <w:rPr>
            <w:rFonts w:ascii="Times New Roman" w:eastAsia="宋体" w:hAnsi="Times New Roman" w:cs="Times New Roman"/>
            <w:color w:val="000000" w:themeColor="text1"/>
            <w:szCs w:val="24"/>
            <w:rPrChange w:id="69" w:author="PC" w:date="2018-05-31T12:15:00Z">
              <w:rPr>
                <w:color w:val="FF0000"/>
              </w:rPr>
            </w:rPrChange>
          </w:rPr>
          <w:t>.2</w:t>
        </w:r>
      </w:ins>
    </w:p>
    <w:p w:rsidR="004239AE" w:rsidRPr="004239AE" w:rsidRDefault="004239AE">
      <w:pPr>
        <w:ind w:firstLineChars="200" w:firstLine="480"/>
        <w:rPr>
          <w:ins w:id="70" w:author="PC" w:date="2018-05-31T12:43:00Z"/>
          <w:color w:val="000000" w:themeColor="text1"/>
          <w:sz w:val="24"/>
        </w:rPr>
        <w:pPrChange w:id="71" w:author="PC" w:date="2018-05-31T12:30:00Z">
          <w:pPr>
            <w:pStyle w:val="2"/>
          </w:pPr>
        </w:pPrChange>
      </w:pPr>
      <w:ins w:id="72" w:author="PC" w:date="2018-05-31T12:42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Step3</w:t>
        </w:r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：如图</w:t>
        </w:r>
      </w:ins>
      <w:r w:rsidR="004E50CF">
        <w:rPr>
          <w:rFonts w:ascii="Times New Roman" w:hAnsi="Times New Roman" w:cs="Times New Roman" w:hint="eastAsia"/>
          <w:color w:val="000000" w:themeColor="text1"/>
          <w:sz w:val="24"/>
        </w:rPr>
        <w:t>1</w:t>
      </w:r>
      <w:ins w:id="73" w:author="PC" w:date="2018-05-31T12:43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.3</w:t>
        </w:r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，</w:t>
        </w:r>
      </w:ins>
      <w:ins w:id="74" w:author="PC" w:date="2018-05-31T12:44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选择</w:t>
        </w:r>
        <w:r w:rsidRPr="004239AE">
          <w:rPr>
            <w:rFonts w:ascii="Times New Roman" w:hAnsi="Times New Roman" w:cs="Times New Roman"/>
            <w:color w:val="000000" w:themeColor="text1"/>
            <w:sz w:val="24"/>
          </w:rPr>
          <w:t>“</w:t>
        </w:r>
      </w:ins>
      <w:ins w:id="75" w:author="PC" w:date="2018-05-31T12:45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Create a desktop shortcut</w:t>
        </w:r>
      </w:ins>
      <w:ins w:id="76" w:author="PC" w:date="2018-05-31T12:44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”</w:t>
        </w:r>
      </w:ins>
      <w:ins w:id="77" w:author="PC" w:date="2018-05-31T12:45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在桌面创建软件快捷打开方式，然后选择</w:t>
        </w:r>
        <w:r w:rsidRPr="004239AE">
          <w:rPr>
            <w:rFonts w:ascii="Times New Roman" w:hAnsi="Times New Roman" w:cs="Times New Roman"/>
            <w:color w:val="000000" w:themeColor="text1"/>
            <w:sz w:val="24"/>
          </w:rPr>
          <w:t>“Next”</w:t>
        </w:r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：</w:t>
        </w:r>
      </w:ins>
    </w:p>
    <w:p w:rsidR="004239AE" w:rsidRDefault="004239AE">
      <w:pPr>
        <w:ind w:firstLineChars="200" w:firstLine="480"/>
        <w:jc w:val="center"/>
        <w:rPr>
          <w:ins w:id="78" w:author="PC" w:date="2018-05-31T12:43:00Z"/>
          <w:color w:val="000000" w:themeColor="text1"/>
        </w:rPr>
        <w:pPrChange w:id="79" w:author="PC" w:date="2018-05-31T12:43:00Z">
          <w:pPr>
            <w:pStyle w:val="2"/>
          </w:pPr>
        </w:pPrChange>
      </w:pPr>
      <w:ins w:id="80" w:author="PC" w:date="2018-05-31T12:44:00Z">
        <w:r>
          <w:rPr>
            <w:rFonts w:eastAsia="宋体"/>
            <w:noProof/>
            <w:color w:val="000000" w:themeColor="text1"/>
            <w:sz w:val="24"/>
            <w:szCs w:val="24"/>
            <w:rPrChange w:id="81">
              <w:rPr>
                <w:noProof/>
              </w:rPr>
            </w:rPrChange>
          </w:rPr>
          <w:drawing>
            <wp:inline distT="0" distB="0" distL="0" distR="0" wp14:anchorId="62F1DA39" wp14:editId="734D9964">
              <wp:extent cx="3295135" cy="2541774"/>
              <wp:effectExtent l="0" t="0" r="635" b="0"/>
              <wp:docPr id="93" name="图片 9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图3.3.jpg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92835" cy="2540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4239AE" w:rsidRPr="004239AE" w:rsidRDefault="004239AE">
      <w:pPr>
        <w:spacing w:afterLines="50" w:after="156"/>
        <w:ind w:firstLineChars="200" w:firstLine="420"/>
        <w:jc w:val="center"/>
        <w:rPr>
          <w:ins w:id="82" w:author="PC" w:date="2018-05-31T12:42:00Z"/>
          <w:rFonts w:eastAsia="宋体"/>
          <w:color w:val="000000" w:themeColor="text1"/>
          <w:szCs w:val="24"/>
          <w:rPrChange w:id="83" w:author="PC" w:date="2018-05-31T12:44:00Z">
            <w:rPr>
              <w:ins w:id="84" w:author="PC" w:date="2018-05-31T12:42:00Z"/>
              <w:color w:val="000000" w:themeColor="text1"/>
            </w:rPr>
          </w:rPrChange>
        </w:rPr>
        <w:pPrChange w:id="85" w:author="PC" w:date="2018-05-31T13:02:00Z">
          <w:pPr>
            <w:pStyle w:val="2"/>
          </w:pPr>
        </w:pPrChange>
      </w:pPr>
      <w:ins w:id="86" w:author="PC" w:date="2018-05-31T12:44:00Z">
        <w:r w:rsidRPr="004239AE">
          <w:rPr>
            <w:rFonts w:ascii="Times New Roman" w:eastAsia="宋体" w:hAnsi="Times New Roman" w:cs="Times New Roman" w:hint="eastAsia"/>
            <w:color w:val="000000" w:themeColor="text1"/>
            <w:szCs w:val="24"/>
            <w:rPrChange w:id="87" w:author="PC" w:date="2018-05-31T12:44:00Z">
              <w:rPr>
                <w:rFonts w:hint="eastAsia"/>
                <w:color w:val="000000" w:themeColor="text1"/>
              </w:rPr>
            </w:rPrChange>
          </w:rPr>
          <w:lastRenderedPageBreak/>
          <w:t>图</w:t>
        </w:r>
      </w:ins>
      <w:r w:rsidR="004E50CF">
        <w:rPr>
          <w:rFonts w:ascii="Times New Roman" w:eastAsia="宋体" w:hAnsi="Times New Roman" w:cs="Times New Roman" w:hint="eastAsia"/>
          <w:color w:val="000000" w:themeColor="text1"/>
          <w:szCs w:val="24"/>
        </w:rPr>
        <w:t>1</w:t>
      </w:r>
      <w:ins w:id="88" w:author="PC" w:date="2018-05-31T12:44:00Z">
        <w:r w:rsidRPr="004239AE">
          <w:rPr>
            <w:rFonts w:ascii="Times New Roman" w:eastAsia="宋体" w:hAnsi="Times New Roman" w:cs="Times New Roman"/>
            <w:color w:val="000000" w:themeColor="text1"/>
            <w:szCs w:val="24"/>
            <w:rPrChange w:id="89" w:author="PC" w:date="2018-05-31T12:44:00Z">
              <w:rPr>
                <w:color w:val="000000" w:themeColor="text1"/>
              </w:rPr>
            </w:rPrChange>
          </w:rPr>
          <w:t>.3</w:t>
        </w:r>
      </w:ins>
    </w:p>
    <w:p w:rsidR="004239AE" w:rsidRPr="004239AE" w:rsidRDefault="004239AE">
      <w:pPr>
        <w:ind w:firstLineChars="200" w:firstLine="480"/>
        <w:rPr>
          <w:ins w:id="90" w:author="PC" w:date="2018-05-31T12:30:00Z"/>
          <w:color w:val="000000" w:themeColor="text1"/>
          <w:sz w:val="24"/>
        </w:rPr>
        <w:pPrChange w:id="91" w:author="PC" w:date="2018-05-31T12:30:00Z">
          <w:pPr>
            <w:pStyle w:val="2"/>
          </w:pPr>
        </w:pPrChange>
      </w:pPr>
      <w:ins w:id="92" w:author="PC" w:date="2018-05-31T12:30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Step</w:t>
        </w:r>
      </w:ins>
      <w:ins w:id="93" w:author="PC" w:date="2018-05-31T12:42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4</w:t>
        </w:r>
      </w:ins>
      <w:ins w:id="94" w:author="PC" w:date="2018-05-31T12:30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：</w:t>
        </w:r>
      </w:ins>
      <w:ins w:id="95" w:author="PC" w:date="2018-05-31T12:37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如图</w:t>
        </w:r>
      </w:ins>
      <w:r w:rsidR="004E50CF">
        <w:rPr>
          <w:rFonts w:ascii="Times New Roman" w:hAnsi="Times New Roman" w:cs="Times New Roman" w:hint="eastAsia"/>
          <w:color w:val="000000" w:themeColor="text1"/>
          <w:sz w:val="24"/>
        </w:rPr>
        <w:t>1</w:t>
      </w:r>
      <w:ins w:id="96" w:author="PC" w:date="2018-05-31T12:37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.</w:t>
        </w:r>
      </w:ins>
      <w:ins w:id="97" w:author="PC" w:date="2018-05-31T12:42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4</w:t>
        </w:r>
      </w:ins>
      <w:ins w:id="98" w:author="PC" w:date="2018-05-31T12:37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，</w:t>
        </w:r>
      </w:ins>
      <w:ins w:id="99" w:author="PC" w:date="2018-05-31T12:35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选择</w:t>
        </w:r>
        <w:r w:rsidRPr="004239AE">
          <w:rPr>
            <w:rFonts w:ascii="Times New Roman" w:hAnsi="Times New Roman" w:cs="Times New Roman"/>
            <w:color w:val="000000" w:themeColor="text1"/>
            <w:sz w:val="24"/>
          </w:rPr>
          <w:t>“Install”</w:t>
        </w:r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：</w:t>
        </w:r>
      </w:ins>
    </w:p>
    <w:p w:rsidR="004239AE" w:rsidRDefault="004239AE">
      <w:pPr>
        <w:ind w:firstLineChars="200" w:firstLine="480"/>
        <w:jc w:val="center"/>
        <w:rPr>
          <w:ins w:id="100" w:author="PC" w:date="2018-05-31T12:15:00Z"/>
          <w:color w:val="000000" w:themeColor="text1"/>
        </w:rPr>
        <w:pPrChange w:id="101" w:author="PC" w:date="2018-05-31T12:30:00Z">
          <w:pPr>
            <w:pStyle w:val="2"/>
          </w:pPr>
        </w:pPrChange>
      </w:pPr>
      <w:ins w:id="102" w:author="PC" w:date="2018-05-31T12:34:00Z">
        <w:r>
          <w:rPr>
            <w:rFonts w:eastAsia="宋体"/>
            <w:noProof/>
            <w:color w:val="000000" w:themeColor="text1"/>
            <w:sz w:val="24"/>
            <w:szCs w:val="24"/>
            <w:rPrChange w:id="103">
              <w:rPr>
                <w:noProof/>
              </w:rPr>
            </w:rPrChange>
          </w:rPr>
          <w:drawing>
            <wp:inline distT="0" distB="0" distL="0" distR="0" wp14:anchorId="0302859F" wp14:editId="12CCD4A5">
              <wp:extent cx="3286897" cy="2535420"/>
              <wp:effectExtent l="0" t="0" r="8890" b="0"/>
              <wp:docPr id="73" name="图片 7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图3.4.jpg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84603" cy="253365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4239AE" w:rsidRPr="004E50CF" w:rsidRDefault="004239AE">
      <w:pPr>
        <w:spacing w:afterLines="50" w:after="156"/>
        <w:ind w:firstLineChars="200" w:firstLine="420"/>
        <w:jc w:val="center"/>
        <w:rPr>
          <w:ins w:id="104" w:author="PC" w:date="2018-05-31T12:35:00Z"/>
          <w:rFonts w:ascii="Times New Roman" w:eastAsia="宋体" w:hAnsi="Times New Roman" w:cs="Times New Roman"/>
          <w:color w:val="000000" w:themeColor="text1"/>
          <w:szCs w:val="24"/>
          <w:rPrChange w:id="105" w:author="PC" w:date="2018-05-31T12:35:00Z">
            <w:rPr>
              <w:ins w:id="106" w:author="PC" w:date="2018-05-31T12:35:00Z"/>
              <w:color w:val="000000" w:themeColor="text1"/>
            </w:rPr>
          </w:rPrChange>
        </w:rPr>
        <w:pPrChange w:id="107" w:author="PC" w:date="2018-05-31T13:02:00Z">
          <w:pPr>
            <w:pStyle w:val="2"/>
          </w:pPr>
        </w:pPrChange>
      </w:pPr>
      <w:ins w:id="108" w:author="PC" w:date="2018-05-31T12:35:00Z">
        <w:r w:rsidRPr="004E50CF">
          <w:rPr>
            <w:rFonts w:ascii="Times New Roman" w:eastAsia="宋体" w:hAnsi="Times New Roman" w:cs="Times New Roman"/>
            <w:color w:val="000000" w:themeColor="text1"/>
            <w:szCs w:val="24"/>
            <w:rPrChange w:id="109" w:author="PC" w:date="2018-05-31T12:35:00Z">
              <w:rPr>
                <w:rFonts w:hint="eastAsia"/>
                <w:color w:val="000000" w:themeColor="text1"/>
              </w:rPr>
            </w:rPrChange>
          </w:rPr>
          <w:t>图</w:t>
        </w:r>
      </w:ins>
      <w:r w:rsidR="004E50CF" w:rsidRPr="004E50CF">
        <w:rPr>
          <w:rFonts w:ascii="Times New Roman" w:eastAsia="宋体" w:hAnsi="Times New Roman" w:cs="Times New Roman"/>
          <w:color w:val="000000" w:themeColor="text1"/>
          <w:szCs w:val="24"/>
        </w:rPr>
        <w:t>1</w:t>
      </w:r>
      <w:ins w:id="110" w:author="PC" w:date="2018-05-31T12:35:00Z">
        <w:r w:rsidRPr="004E50CF">
          <w:rPr>
            <w:rFonts w:ascii="Times New Roman" w:eastAsia="宋体" w:hAnsi="Times New Roman" w:cs="Times New Roman"/>
            <w:color w:val="000000" w:themeColor="text1"/>
            <w:szCs w:val="24"/>
            <w:rPrChange w:id="111" w:author="PC" w:date="2018-05-31T12:35:00Z">
              <w:rPr>
                <w:color w:val="000000" w:themeColor="text1"/>
              </w:rPr>
            </w:rPrChange>
          </w:rPr>
          <w:t>.</w:t>
        </w:r>
      </w:ins>
      <w:ins w:id="112" w:author="PC" w:date="2018-05-31T12:42:00Z">
        <w:r w:rsidRPr="004E50CF">
          <w:rPr>
            <w:rFonts w:ascii="Times New Roman" w:hAnsi="Times New Roman" w:cs="Times New Roman"/>
            <w:color w:val="000000" w:themeColor="text1"/>
          </w:rPr>
          <w:t>4</w:t>
        </w:r>
      </w:ins>
    </w:p>
    <w:p w:rsidR="004239AE" w:rsidRPr="004239AE" w:rsidRDefault="004239AE">
      <w:pPr>
        <w:ind w:firstLineChars="200" w:firstLine="480"/>
        <w:rPr>
          <w:ins w:id="113" w:author="PC" w:date="2018-05-31T12:36:00Z"/>
          <w:color w:val="000000" w:themeColor="text1"/>
          <w:sz w:val="24"/>
        </w:rPr>
        <w:pPrChange w:id="114" w:author="PC" w:date="2018-05-31T12:35:00Z">
          <w:pPr>
            <w:pStyle w:val="2"/>
          </w:pPr>
        </w:pPrChange>
      </w:pPr>
      <w:ins w:id="115" w:author="PC" w:date="2018-05-31T12:35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Step</w:t>
        </w:r>
      </w:ins>
      <w:ins w:id="116" w:author="PC" w:date="2018-05-31T12:42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5</w:t>
        </w:r>
      </w:ins>
      <w:ins w:id="117" w:author="PC" w:date="2018-05-31T12:35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：</w:t>
        </w:r>
      </w:ins>
      <w:ins w:id="118" w:author="PC" w:date="2018-05-31T12:38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如图</w:t>
        </w:r>
      </w:ins>
      <w:r w:rsidR="004E50CF">
        <w:rPr>
          <w:rFonts w:ascii="Times New Roman" w:hAnsi="Times New Roman" w:cs="Times New Roman" w:hint="eastAsia"/>
          <w:color w:val="000000" w:themeColor="text1"/>
          <w:sz w:val="24"/>
        </w:rPr>
        <w:t>1</w:t>
      </w:r>
      <w:ins w:id="119" w:author="PC" w:date="2018-05-31T12:38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.</w:t>
        </w:r>
      </w:ins>
      <w:ins w:id="120" w:author="PC" w:date="2018-05-31T12:42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5</w:t>
        </w:r>
      </w:ins>
      <w:ins w:id="121" w:author="PC" w:date="2018-05-31T12:38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，安装进行中，</w:t>
        </w:r>
      </w:ins>
      <w:ins w:id="122" w:author="PC" w:date="2018-05-31T12:39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请勿点击</w:t>
        </w:r>
        <w:r w:rsidRPr="004239AE">
          <w:rPr>
            <w:rFonts w:ascii="Times New Roman" w:hAnsi="Times New Roman" w:cs="Times New Roman"/>
            <w:color w:val="000000" w:themeColor="text1"/>
            <w:sz w:val="24"/>
          </w:rPr>
          <w:t>“Cancel”</w:t>
        </w:r>
      </w:ins>
      <w:ins w:id="123" w:author="PC" w:date="2018-05-31T12:36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：</w:t>
        </w:r>
      </w:ins>
    </w:p>
    <w:p w:rsidR="004239AE" w:rsidRDefault="004239AE">
      <w:pPr>
        <w:ind w:firstLineChars="200" w:firstLine="480"/>
        <w:jc w:val="center"/>
        <w:rPr>
          <w:ins w:id="124" w:author="PC" w:date="2018-05-31T12:36:00Z"/>
          <w:color w:val="000000" w:themeColor="text1"/>
        </w:rPr>
        <w:pPrChange w:id="125" w:author="PC" w:date="2018-05-31T12:36:00Z">
          <w:pPr>
            <w:pStyle w:val="2"/>
          </w:pPr>
        </w:pPrChange>
      </w:pPr>
      <w:ins w:id="126" w:author="PC" w:date="2018-05-31T12:36:00Z">
        <w:r>
          <w:rPr>
            <w:rFonts w:eastAsia="宋体"/>
            <w:noProof/>
            <w:color w:val="000000" w:themeColor="text1"/>
            <w:sz w:val="24"/>
            <w:szCs w:val="24"/>
            <w:rPrChange w:id="127">
              <w:rPr>
                <w:noProof/>
              </w:rPr>
            </w:rPrChange>
          </w:rPr>
          <w:drawing>
            <wp:inline distT="0" distB="0" distL="0" distR="0" wp14:anchorId="5706740A" wp14:editId="2D9E9A05">
              <wp:extent cx="2755075" cy="2125187"/>
              <wp:effectExtent l="0" t="0" r="7620" b="8890"/>
              <wp:docPr id="78" name="图片 7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图3.5.jpg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55032" cy="212515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4239AE" w:rsidRPr="004239AE" w:rsidRDefault="004239AE">
      <w:pPr>
        <w:spacing w:afterLines="50" w:after="156"/>
        <w:ind w:firstLineChars="200" w:firstLine="420"/>
        <w:jc w:val="center"/>
        <w:rPr>
          <w:ins w:id="128" w:author="PC" w:date="2018-05-31T12:36:00Z"/>
          <w:rFonts w:eastAsia="宋体"/>
          <w:color w:val="000000" w:themeColor="text1"/>
          <w:szCs w:val="24"/>
          <w:rPrChange w:id="129" w:author="PC" w:date="2018-05-31T12:38:00Z">
            <w:rPr>
              <w:ins w:id="130" w:author="PC" w:date="2018-05-31T12:36:00Z"/>
              <w:color w:val="000000" w:themeColor="text1"/>
            </w:rPr>
          </w:rPrChange>
        </w:rPr>
        <w:pPrChange w:id="131" w:author="PC" w:date="2018-05-31T13:02:00Z">
          <w:pPr>
            <w:pStyle w:val="2"/>
          </w:pPr>
        </w:pPrChange>
      </w:pPr>
      <w:ins w:id="132" w:author="PC" w:date="2018-05-31T12:37:00Z">
        <w:r w:rsidRPr="004239AE">
          <w:rPr>
            <w:rFonts w:ascii="Times New Roman" w:eastAsia="宋体" w:hAnsi="Times New Roman" w:cs="Times New Roman" w:hint="eastAsia"/>
            <w:color w:val="000000" w:themeColor="text1"/>
            <w:szCs w:val="24"/>
            <w:rPrChange w:id="133" w:author="PC" w:date="2018-05-31T12:38:00Z">
              <w:rPr>
                <w:rFonts w:hint="eastAsia"/>
                <w:color w:val="000000" w:themeColor="text1"/>
              </w:rPr>
            </w:rPrChange>
          </w:rPr>
          <w:t>图</w:t>
        </w:r>
      </w:ins>
      <w:r w:rsidR="004E50CF">
        <w:rPr>
          <w:rFonts w:ascii="Times New Roman" w:eastAsia="宋体" w:hAnsi="Times New Roman" w:cs="Times New Roman" w:hint="eastAsia"/>
          <w:color w:val="000000" w:themeColor="text1"/>
          <w:szCs w:val="24"/>
        </w:rPr>
        <w:t>1</w:t>
      </w:r>
      <w:ins w:id="134" w:author="PC" w:date="2018-05-31T12:38:00Z">
        <w:r w:rsidRPr="004239AE">
          <w:rPr>
            <w:rFonts w:ascii="Times New Roman" w:eastAsia="宋体" w:hAnsi="Times New Roman" w:cs="Times New Roman"/>
            <w:color w:val="000000" w:themeColor="text1"/>
            <w:szCs w:val="24"/>
            <w:rPrChange w:id="135" w:author="PC" w:date="2018-05-31T12:38:00Z">
              <w:rPr>
                <w:color w:val="000000" w:themeColor="text1"/>
              </w:rPr>
            </w:rPrChange>
          </w:rPr>
          <w:t>.</w:t>
        </w:r>
      </w:ins>
      <w:ins w:id="136" w:author="PC" w:date="2018-05-31T12:42:00Z">
        <w:r w:rsidRPr="004239AE">
          <w:rPr>
            <w:rFonts w:ascii="Times New Roman" w:hAnsi="Times New Roman" w:cs="Times New Roman"/>
            <w:color w:val="000000" w:themeColor="text1"/>
          </w:rPr>
          <w:t>5</w:t>
        </w:r>
      </w:ins>
    </w:p>
    <w:p w:rsidR="004239AE" w:rsidRPr="004239AE" w:rsidRDefault="004239AE">
      <w:pPr>
        <w:ind w:firstLineChars="200" w:firstLine="480"/>
        <w:rPr>
          <w:ins w:id="137" w:author="PC" w:date="2018-05-31T12:40:00Z"/>
          <w:color w:val="000000" w:themeColor="text1"/>
          <w:sz w:val="24"/>
        </w:rPr>
        <w:pPrChange w:id="138" w:author="PC" w:date="2018-05-31T12:35:00Z">
          <w:pPr>
            <w:pStyle w:val="2"/>
          </w:pPr>
        </w:pPrChange>
      </w:pPr>
      <w:ins w:id="139" w:author="PC" w:date="2018-05-31T12:38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Step</w:t>
        </w:r>
      </w:ins>
      <w:ins w:id="140" w:author="PC" w:date="2018-05-31T12:42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6</w:t>
        </w:r>
      </w:ins>
      <w:ins w:id="141" w:author="PC" w:date="2018-05-31T12:38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：如图</w:t>
        </w:r>
      </w:ins>
      <w:r w:rsidR="004E50CF">
        <w:rPr>
          <w:rFonts w:ascii="Times New Roman" w:hAnsi="Times New Roman" w:cs="Times New Roman" w:hint="eastAsia"/>
          <w:color w:val="000000" w:themeColor="text1"/>
          <w:sz w:val="24"/>
        </w:rPr>
        <w:t>1</w:t>
      </w:r>
      <w:ins w:id="142" w:author="PC" w:date="2018-05-31T12:38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.</w:t>
        </w:r>
      </w:ins>
      <w:ins w:id="143" w:author="PC" w:date="2018-05-31T12:42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6</w:t>
        </w:r>
      </w:ins>
      <w:ins w:id="144" w:author="PC" w:date="2018-05-31T12:38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，</w:t>
        </w:r>
      </w:ins>
      <w:ins w:id="145" w:author="PC" w:date="2018-05-31T12:46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选择</w:t>
        </w:r>
        <w:r w:rsidRPr="004239AE">
          <w:rPr>
            <w:rFonts w:ascii="Times New Roman" w:hAnsi="Times New Roman" w:cs="Times New Roman"/>
            <w:color w:val="000000" w:themeColor="text1"/>
            <w:sz w:val="24"/>
          </w:rPr>
          <w:t>“Finish”</w:t>
        </w:r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，软件安装完成</w:t>
        </w:r>
      </w:ins>
      <w:r w:rsidR="00F61868">
        <w:rPr>
          <w:rFonts w:ascii="Times New Roman" w:hAnsi="Times New Roman" w:cs="Times New Roman" w:hint="eastAsia"/>
          <w:color w:val="000000" w:themeColor="text1"/>
          <w:sz w:val="24"/>
        </w:rPr>
        <w:t>后提示如图</w:t>
      </w:r>
      <w:r w:rsidR="004E50CF">
        <w:rPr>
          <w:rFonts w:ascii="Times New Roman" w:hAnsi="Times New Roman" w:cs="Times New Roman" w:hint="eastAsia"/>
          <w:color w:val="000000" w:themeColor="text1"/>
          <w:sz w:val="24"/>
        </w:rPr>
        <w:t>1</w:t>
      </w:r>
      <w:r w:rsidR="00F61868">
        <w:rPr>
          <w:rFonts w:ascii="Times New Roman" w:hAnsi="Times New Roman" w:cs="Times New Roman" w:hint="eastAsia"/>
          <w:color w:val="000000" w:themeColor="text1"/>
          <w:sz w:val="24"/>
        </w:rPr>
        <w:t>.7</w:t>
      </w:r>
      <w:r w:rsidR="00CF3F65">
        <w:rPr>
          <w:rFonts w:ascii="Times New Roman" w:hAnsi="Times New Roman" w:cs="Times New Roman" w:hint="eastAsia"/>
          <w:color w:val="000000" w:themeColor="text1"/>
          <w:sz w:val="24"/>
        </w:rPr>
        <w:t>，此提示表明未安装</w:t>
      </w:r>
      <w:r w:rsidR="00CF3F65">
        <w:rPr>
          <w:rFonts w:ascii="Times New Roman" w:hAnsi="Times New Roman" w:cs="Times New Roman" w:hint="eastAsia"/>
          <w:color w:val="000000" w:themeColor="text1"/>
          <w:sz w:val="24"/>
        </w:rPr>
        <w:t>MVS</w:t>
      </w:r>
      <w:r w:rsidR="00CF3F65">
        <w:rPr>
          <w:rFonts w:ascii="Times New Roman" w:hAnsi="Times New Roman" w:cs="Times New Roman" w:hint="eastAsia"/>
          <w:color w:val="000000" w:themeColor="text1"/>
          <w:sz w:val="24"/>
        </w:rPr>
        <w:t>软件，请到</w:t>
      </w:r>
      <w:proofErr w:type="spellStart"/>
      <w:r w:rsidR="00CF3F65">
        <w:rPr>
          <w:rFonts w:ascii="Times New Roman" w:hAnsi="Times New Roman" w:cs="Times New Roman" w:hint="eastAsia"/>
          <w:color w:val="000000" w:themeColor="text1"/>
          <w:sz w:val="24"/>
        </w:rPr>
        <w:t>MicroVecmini</w:t>
      </w:r>
      <w:proofErr w:type="spellEnd"/>
      <w:r w:rsidR="00CF3F65">
        <w:rPr>
          <w:rFonts w:ascii="Times New Roman" w:hAnsi="Times New Roman" w:cs="Times New Roman" w:hint="eastAsia"/>
          <w:color w:val="000000" w:themeColor="text1"/>
          <w:sz w:val="24"/>
        </w:rPr>
        <w:t>安装目录下点击</w:t>
      </w:r>
      <w:r w:rsidR="00CF3F65">
        <w:rPr>
          <w:rFonts w:ascii="Times New Roman" w:hAnsi="Times New Roman" w:cs="Times New Roman" w:hint="eastAsia"/>
          <w:color w:val="000000" w:themeColor="text1"/>
          <w:sz w:val="24"/>
        </w:rPr>
        <w:t>MicroVecFrame.exe</w:t>
      </w:r>
      <w:r w:rsidR="00CF3F65">
        <w:rPr>
          <w:rFonts w:ascii="Times New Roman" w:hAnsi="Times New Roman" w:cs="Times New Roman" w:hint="eastAsia"/>
          <w:color w:val="000000" w:themeColor="text1"/>
          <w:sz w:val="24"/>
        </w:rPr>
        <w:t>文件进行安装</w:t>
      </w:r>
      <w:ins w:id="146" w:author="PC" w:date="2018-05-31T12:58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：</w:t>
        </w:r>
      </w:ins>
    </w:p>
    <w:p w:rsidR="004239AE" w:rsidRDefault="004239AE">
      <w:pPr>
        <w:ind w:firstLineChars="200" w:firstLine="480"/>
        <w:jc w:val="center"/>
        <w:rPr>
          <w:ins w:id="147" w:author="PC" w:date="2018-05-31T12:40:00Z"/>
          <w:color w:val="000000" w:themeColor="text1"/>
        </w:rPr>
        <w:pPrChange w:id="148" w:author="PC" w:date="2018-05-31T12:42:00Z">
          <w:pPr>
            <w:pStyle w:val="2"/>
          </w:pPr>
        </w:pPrChange>
      </w:pPr>
      <w:ins w:id="149" w:author="PC" w:date="2018-05-31T12:40:00Z">
        <w:r>
          <w:rPr>
            <w:rFonts w:eastAsia="宋体"/>
            <w:noProof/>
            <w:color w:val="000000" w:themeColor="text1"/>
            <w:sz w:val="24"/>
            <w:szCs w:val="24"/>
            <w:rPrChange w:id="150">
              <w:rPr>
                <w:noProof/>
              </w:rPr>
            </w:rPrChange>
          </w:rPr>
          <w:lastRenderedPageBreak/>
          <w:drawing>
            <wp:inline distT="0" distB="0" distL="0" distR="0" wp14:anchorId="38878B5B" wp14:editId="42F9FE38">
              <wp:extent cx="2873828" cy="2216790"/>
              <wp:effectExtent l="0" t="0" r="3175" b="0"/>
              <wp:docPr id="83" name="图片 8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图3.6.jp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81608" cy="222279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4239AE" w:rsidRDefault="004239AE">
      <w:pPr>
        <w:spacing w:afterLines="50" w:after="156"/>
        <w:ind w:firstLineChars="200" w:firstLine="420"/>
        <w:jc w:val="center"/>
        <w:rPr>
          <w:rFonts w:ascii="Times New Roman" w:eastAsia="宋体" w:hAnsi="Times New Roman" w:cs="Times New Roman" w:hint="eastAsia"/>
          <w:color w:val="000000" w:themeColor="text1"/>
          <w:szCs w:val="24"/>
        </w:rPr>
        <w:pPrChange w:id="151" w:author="PC" w:date="2018-05-31T13:01:00Z">
          <w:pPr>
            <w:pStyle w:val="2"/>
          </w:pPr>
        </w:pPrChange>
      </w:pPr>
      <w:ins w:id="152" w:author="PC" w:date="2018-05-31T12:41:00Z">
        <w:r w:rsidRPr="004239AE">
          <w:rPr>
            <w:rFonts w:ascii="Times New Roman" w:eastAsia="宋体" w:hAnsi="Times New Roman" w:cs="Times New Roman" w:hint="eastAsia"/>
            <w:color w:val="000000" w:themeColor="text1"/>
            <w:szCs w:val="24"/>
            <w:rPrChange w:id="153" w:author="PC" w:date="2018-05-31T13:01:00Z">
              <w:rPr>
                <w:rFonts w:hint="eastAsia"/>
                <w:color w:val="000000" w:themeColor="text1"/>
              </w:rPr>
            </w:rPrChange>
          </w:rPr>
          <w:t>图</w:t>
        </w:r>
      </w:ins>
      <w:r w:rsidR="004E50CF">
        <w:rPr>
          <w:rFonts w:ascii="Times New Roman" w:eastAsia="宋体" w:hAnsi="Times New Roman" w:cs="Times New Roman" w:hint="eastAsia"/>
          <w:color w:val="000000" w:themeColor="text1"/>
          <w:szCs w:val="24"/>
        </w:rPr>
        <w:t>1</w:t>
      </w:r>
      <w:ins w:id="154" w:author="PC" w:date="2018-05-31T12:41:00Z">
        <w:r w:rsidRPr="004239AE">
          <w:rPr>
            <w:rFonts w:ascii="Times New Roman" w:eastAsia="宋体" w:hAnsi="Times New Roman" w:cs="Times New Roman"/>
            <w:color w:val="000000" w:themeColor="text1"/>
            <w:szCs w:val="24"/>
            <w:rPrChange w:id="155" w:author="PC" w:date="2018-05-31T13:01:00Z">
              <w:rPr>
                <w:color w:val="000000" w:themeColor="text1"/>
              </w:rPr>
            </w:rPrChange>
          </w:rPr>
          <w:t>.</w:t>
        </w:r>
      </w:ins>
      <w:ins w:id="156" w:author="PC" w:date="2018-05-31T12:42:00Z">
        <w:r w:rsidRPr="004239AE">
          <w:rPr>
            <w:rFonts w:ascii="Times New Roman" w:eastAsia="宋体" w:hAnsi="Times New Roman" w:cs="Times New Roman"/>
            <w:color w:val="000000" w:themeColor="text1"/>
            <w:szCs w:val="24"/>
            <w:rPrChange w:id="157" w:author="PC" w:date="2018-05-31T13:01:00Z">
              <w:rPr>
                <w:color w:val="000000" w:themeColor="text1"/>
              </w:rPr>
            </w:rPrChange>
          </w:rPr>
          <w:t>6</w:t>
        </w:r>
      </w:ins>
    </w:p>
    <w:p w:rsidR="00F61868" w:rsidRDefault="00F61868" w:rsidP="00F61868">
      <w:pPr>
        <w:spacing w:afterLines="50" w:after="156"/>
        <w:ind w:firstLineChars="200" w:firstLine="420"/>
        <w:jc w:val="center"/>
        <w:rPr>
          <w:rFonts w:eastAsia="宋体" w:hint="eastAsia"/>
          <w:color w:val="000000" w:themeColor="text1"/>
          <w:szCs w:val="24"/>
        </w:rPr>
      </w:pPr>
      <w:r>
        <w:rPr>
          <w:rFonts w:eastAsia="宋体"/>
          <w:noProof/>
          <w:color w:val="000000" w:themeColor="text1"/>
          <w:szCs w:val="24"/>
        </w:rPr>
        <w:drawing>
          <wp:inline distT="0" distB="0" distL="0" distR="0">
            <wp:extent cx="4657725" cy="1781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软件安装图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868" w:rsidRPr="00F61868" w:rsidRDefault="00F61868" w:rsidP="00F61868">
      <w:pPr>
        <w:spacing w:afterLines="50" w:after="156"/>
        <w:ind w:firstLineChars="200" w:firstLine="420"/>
        <w:jc w:val="center"/>
        <w:rPr>
          <w:ins w:id="158" w:author="PC" w:date="2018-05-31T12:40:00Z"/>
          <w:rFonts w:ascii="Times New Roman" w:eastAsia="宋体" w:hAnsi="Times New Roman" w:cs="Times New Roman"/>
          <w:color w:val="000000" w:themeColor="text1"/>
          <w:szCs w:val="24"/>
          <w:rPrChange w:id="159" w:author="PC" w:date="2018-05-31T13:01:00Z">
            <w:rPr>
              <w:ins w:id="160" w:author="PC" w:date="2018-05-31T12:40:00Z"/>
              <w:color w:val="000000" w:themeColor="text1"/>
            </w:rPr>
          </w:rPrChange>
        </w:rPr>
      </w:pPr>
      <w:r w:rsidRPr="00F61868">
        <w:rPr>
          <w:rFonts w:ascii="Times New Roman" w:eastAsia="宋体" w:hAnsi="Times New Roman" w:cs="Times New Roman"/>
          <w:color w:val="000000" w:themeColor="text1"/>
          <w:szCs w:val="24"/>
        </w:rPr>
        <w:t>图</w:t>
      </w:r>
      <w:r w:rsidR="004E50CF">
        <w:rPr>
          <w:rFonts w:ascii="Times New Roman" w:eastAsia="宋体" w:hAnsi="Times New Roman" w:cs="Times New Roman" w:hint="eastAsia"/>
          <w:color w:val="000000" w:themeColor="text1"/>
          <w:szCs w:val="24"/>
        </w:rPr>
        <w:t>1</w:t>
      </w:r>
      <w:r w:rsidRPr="00F61868">
        <w:rPr>
          <w:rFonts w:ascii="Times New Roman" w:eastAsia="宋体" w:hAnsi="Times New Roman" w:cs="Times New Roman"/>
          <w:color w:val="000000" w:themeColor="text1"/>
          <w:szCs w:val="24"/>
        </w:rPr>
        <w:t>.7</w:t>
      </w:r>
    </w:p>
    <w:p w:rsidR="004239AE" w:rsidRPr="004239AE" w:rsidRDefault="004239AE">
      <w:pPr>
        <w:ind w:firstLineChars="200" w:firstLine="480"/>
        <w:rPr>
          <w:ins w:id="161" w:author="PC" w:date="2018-05-31T13:02:00Z"/>
          <w:color w:val="000000" w:themeColor="text1"/>
          <w:sz w:val="24"/>
        </w:rPr>
        <w:pPrChange w:id="162" w:author="PC" w:date="2018-05-31T12:59:00Z">
          <w:pPr>
            <w:pStyle w:val="2"/>
          </w:pPr>
        </w:pPrChange>
      </w:pPr>
      <w:ins w:id="163" w:author="PC" w:date="2018-05-31T12:58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Step</w:t>
        </w:r>
      </w:ins>
      <w:ins w:id="164" w:author="PC" w:date="2018-05-31T12:59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7</w:t>
        </w:r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：接下来需要安装一下与相机相关的软件，打开</w:t>
        </w:r>
      </w:ins>
      <w:proofErr w:type="spellStart"/>
      <w:ins w:id="165" w:author="PC" w:date="2018-05-31T13:00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MiroVec</w:t>
        </w:r>
      </w:ins>
      <w:r w:rsidR="00CF3F65">
        <w:rPr>
          <w:rFonts w:ascii="Times New Roman" w:hAnsi="Times New Roman" w:cs="Times New Roman" w:hint="eastAsia"/>
          <w:color w:val="000000" w:themeColor="text1"/>
          <w:sz w:val="24"/>
        </w:rPr>
        <w:t>m</w:t>
      </w:r>
      <w:ins w:id="166" w:author="PC" w:date="2018-05-31T13:00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ini</w:t>
        </w:r>
        <w:proofErr w:type="spellEnd"/>
        <w:r w:rsidRPr="004239AE">
          <w:rPr>
            <w:rFonts w:ascii="Times New Roman" w:hAnsi="Times New Roman" w:cs="Times New Roman"/>
            <w:color w:val="000000" w:themeColor="text1"/>
            <w:sz w:val="24"/>
          </w:rPr>
          <w:t>安装目录，点击</w:t>
        </w:r>
        <w:r w:rsidRPr="004239AE">
          <w:rPr>
            <w:rFonts w:ascii="Times New Roman" w:hAnsi="Times New Roman" w:cs="Times New Roman"/>
            <w:color w:val="000000" w:themeColor="text1"/>
            <w:sz w:val="24"/>
          </w:rPr>
          <w:t>“MicroVecFrame.exe”</w:t>
        </w:r>
        <w:r w:rsidRPr="004239AE">
          <w:rPr>
            <w:rFonts w:ascii="Times New Roman" w:hAnsi="Times New Roman" w:cs="Times New Roman"/>
            <w:color w:val="000000" w:themeColor="text1"/>
            <w:sz w:val="24"/>
          </w:rPr>
          <w:t>文件</w:t>
        </w:r>
      </w:ins>
      <w:ins w:id="167" w:author="PC" w:date="2018-05-31T13:01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，选择语言，选择</w:t>
        </w:r>
        <w:r w:rsidRPr="004239AE">
          <w:rPr>
            <w:rFonts w:ascii="Times New Roman" w:hAnsi="Times New Roman" w:cs="Times New Roman"/>
            <w:color w:val="000000" w:themeColor="text1"/>
            <w:sz w:val="24"/>
          </w:rPr>
          <w:t>“</w:t>
        </w:r>
        <w:r w:rsidRPr="004239AE">
          <w:rPr>
            <w:rFonts w:ascii="Times New Roman" w:hAnsi="Times New Roman" w:cs="Times New Roman"/>
            <w:color w:val="000000" w:themeColor="text1"/>
            <w:sz w:val="24"/>
          </w:rPr>
          <w:t>下一步</w:t>
        </w:r>
        <w:r w:rsidRPr="004239AE">
          <w:rPr>
            <w:rFonts w:ascii="Times New Roman" w:hAnsi="Times New Roman" w:cs="Times New Roman"/>
            <w:color w:val="000000" w:themeColor="text1"/>
            <w:sz w:val="24"/>
          </w:rPr>
          <w:t>”</w:t>
        </w:r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，如图</w:t>
        </w:r>
      </w:ins>
      <w:r w:rsidR="004E50CF">
        <w:rPr>
          <w:rFonts w:ascii="Times New Roman" w:hAnsi="Times New Roman" w:cs="Times New Roman" w:hint="eastAsia"/>
          <w:color w:val="000000" w:themeColor="text1"/>
          <w:sz w:val="24"/>
        </w:rPr>
        <w:t>1</w:t>
      </w:r>
      <w:ins w:id="168" w:author="PC" w:date="2018-05-31T13:01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.</w:t>
        </w:r>
      </w:ins>
      <w:r w:rsidR="00F61868">
        <w:rPr>
          <w:rFonts w:ascii="Times New Roman" w:hAnsi="Times New Roman" w:cs="Times New Roman" w:hint="eastAsia"/>
          <w:color w:val="000000" w:themeColor="text1"/>
          <w:sz w:val="24"/>
        </w:rPr>
        <w:t>8</w:t>
      </w:r>
    </w:p>
    <w:p w:rsidR="004239AE" w:rsidRDefault="004239AE">
      <w:pPr>
        <w:ind w:firstLineChars="200" w:firstLine="480"/>
        <w:jc w:val="center"/>
        <w:rPr>
          <w:ins w:id="169" w:author="PC" w:date="2018-05-31T12:51:00Z"/>
          <w:color w:val="000000" w:themeColor="text1"/>
        </w:rPr>
        <w:pPrChange w:id="170" w:author="PC" w:date="2018-05-31T13:02:00Z">
          <w:pPr>
            <w:pStyle w:val="2"/>
          </w:pPr>
        </w:pPrChange>
      </w:pPr>
      <w:ins w:id="171" w:author="PC" w:date="2018-05-31T13:03:00Z">
        <w:r>
          <w:rPr>
            <w:rFonts w:eastAsia="宋体"/>
            <w:noProof/>
            <w:color w:val="000000" w:themeColor="text1"/>
            <w:sz w:val="24"/>
            <w:szCs w:val="24"/>
            <w:rPrChange w:id="172">
              <w:rPr>
                <w:noProof/>
              </w:rPr>
            </w:rPrChange>
          </w:rPr>
          <w:drawing>
            <wp:inline distT="0" distB="0" distL="0" distR="0" wp14:anchorId="0B9A9439" wp14:editId="4434F512">
              <wp:extent cx="3064476" cy="2298357"/>
              <wp:effectExtent l="0" t="0" r="3175" b="6985"/>
              <wp:docPr id="95" name="图片 9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图3.9.jpg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76242" cy="230718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4239AE" w:rsidRPr="004E50CF" w:rsidRDefault="004239AE">
      <w:pPr>
        <w:spacing w:afterLines="50" w:after="156"/>
        <w:ind w:firstLineChars="200" w:firstLine="420"/>
        <w:jc w:val="center"/>
        <w:rPr>
          <w:ins w:id="173" w:author="PC" w:date="2018-05-31T13:04:00Z"/>
          <w:rFonts w:ascii="Times New Roman" w:hAnsi="Times New Roman" w:cs="Times New Roman"/>
          <w:color w:val="000000" w:themeColor="text1"/>
        </w:rPr>
        <w:pPrChange w:id="174" w:author="PC" w:date="2018-05-31T13:09:00Z">
          <w:pPr>
            <w:pStyle w:val="2"/>
          </w:pPr>
        </w:pPrChange>
      </w:pPr>
      <w:ins w:id="175" w:author="PC" w:date="2018-05-31T12:53:00Z">
        <w:r w:rsidRPr="004E50CF">
          <w:rPr>
            <w:rFonts w:ascii="Times New Roman" w:eastAsia="宋体" w:hAnsi="Times New Roman" w:cs="Times New Roman"/>
            <w:color w:val="000000" w:themeColor="text1"/>
            <w:szCs w:val="24"/>
            <w:rPrChange w:id="176" w:author="PC" w:date="2018-05-31T12:53:00Z">
              <w:rPr>
                <w:rFonts w:hint="eastAsia"/>
                <w:color w:val="000000" w:themeColor="text1"/>
              </w:rPr>
            </w:rPrChange>
          </w:rPr>
          <w:t>图</w:t>
        </w:r>
      </w:ins>
      <w:r w:rsidR="004E50CF" w:rsidRPr="004E50CF">
        <w:rPr>
          <w:rFonts w:ascii="Times New Roman" w:eastAsia="宋体" w:hAnsi="Times New Roman" w:cs="Times New Roman"/>
          <w:color w:val="000000" w:themeColor="text1"/>
          <w:szCs w:val="24"/>
        </w:rPr>
        <w:t>1</w:t>
      </w:r>
      <w:ins w:id="177" w:author="PC" w:date="2018-05-31T12:53:00Z">
        <w:r w:rsidRPr="004E50CF">
          <w:rPr>
            <w:rFonts w:ascii="Times New Roman" w:eastAsia="宋体" w:hAnsi="Times New Roman" w:cs="Times New Roman"/>
            <w:color w:val="000000" w:themeColor="text1"/>
            <w:szCs w:val="24"/>
            <w:rPrChange w:id="178" w:author="PC" w:date="2018-05-31T12:53:00Z">
              <w:rPr>
                <w:color w:val="000000" w:themeColor="text1"/>
              </w:rPr>
            </w:rPrChange>
          </w:rPr>
          <w:t>.</w:t>
        </w:r>
      </w:ins>
      <w:r w:rsidR="00F61868" w:rsidRPr="004E50CF">
        <w:rPr>
          <w:rFonts w:ascii="Times New Roman" w:eastAsia="宋体" w:hAnsi="Times New Roman" w:cs="Times New Roman"/>
          <w:color w:val="000000" w:themeColor="text1"/>
          <w:szCs w:val="24"/>
        </w:rPr>
        <w:t>8</w:t>
      </w:r>
    </w:p>
    <w:p w:rsidR="004239AE" w:rsidRPr="004239AE" w:rsidRDefault="004239AE">
      <w:pPr>
        <w:ind w:firstLineChars="200" w:firstLine="480"/>
        <w:rPr>
          <w:ins w:id="179" w:author="PC" w:date="2018-05-31T13:05:00Z"/>
          <w:color w:val="000000" w:themeColor="text1"/>
          <w:sz w:val="24"/>
        </w:rPr>
        <w:pPrChange w:id="180" w:author="PC" w:date="2018-05-31T13:04:00Z">
          <w:pPr>
            <w:pStyle w:val="2"/>
          </w:pPr>
        </w:pPrChange>
      </w:pPr>
      <w:ins w:id="181" w:author="PC" w:date="2018-05-31T13:04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Step8</w:t>
        </w:r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：</w:t>
        </w:r>
      </w:ins>
      <w:ins w:id="182" w:author="PC" w:date="2018-05-31T13:05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如图</w:t>
        </w:r>
      </w:ins>
      <w:r w:rsidR="004E50CF">
        <w:rPr>
          <w:rFonts w:ascii="Times New Roman" w:hAnsi="Times New Roman" w:cs="Times New Roman" w:hint="eastAsia"/>
          <w:color w:val="000000" w:themeColor="text1"/>
          <w:sz w:val="24"/>
        </w:rPr>
        <w:t>1</w:t>
      </w:r>
      <w:ins w:id="183" w:author="PC" w:date="2018-05-31T13:05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.</w:t>
        </w:r>
      </w:ins>
      <w:r w:rsidR="00F61868">
        <w:rPr>
          <w:rFonts w:ascii="Times New Roman" w:hAnsi="Times New Roman" w:cs="Times New Roman" w:hint="eastAsia"/>
          <w:color w:val="000000" w:themeColor="text1"/>
          <w:sz w:val="24"/>
        </w:rPr>
        <w:t>9</w:t>
      </w:r>
      <w:ins w:id="184" w:author="PC" w:date="2018-05-31T13:05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，选择</w:t>
        </w:r>
        <w:r w:rsidRPr="004239AE">
          <w:rPr>
            <w:rFonts w:ascii="Times New Roman" w:hAnsi="Times New Roman" w:cs="Times New Roman"/>
            <w:color w:val="000000" w:themeColor="text1"/>
            <w:sz w:val="24"/>
          </w:rPr>
          <w:t>“</w:t>
        </w:r>
        <w:r w:rsidRPr="004239AE">
          <w:rPr>
            <w:rFonts w:ascii="Times New Roman" w:hAnsi="Times New Roman" w:cs="Times New Roman"/>
            <w:color w:val="000000" w:themeColor="text1"/>
            <w:sz w:val="24"/>
          </w:rPr>
          <w:t>下一步</w:t>
        </w:r>
        <w:r w:rsidRPr="004239AE">
          <w:rPr>
            <w:rFonts w:ascii="Times New Roman" w:hAnsi="Times New Roman" w:cs="Times New Roman"/>
            <w:color w:val="000000" w:themeColor="text1"/>
            <w:sz w:val="24"/>
          </w:rPr>
          <w:t>”</w:t>
        </w:r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：</w:t>
        </w:r>
      </w:ins>
    </w:p>
    <w:p w:rsidR="004239AE" w:rsidRPr="00065544" w:rsidRDefault="004239AE">
      <w:pPr>
        <w:ind w:firstLineChars="200" w:firstLine="420"/>
        <w:jc w:val="center"/>
        <w:rPr>
          <w:ins w:id="185" w:author="PC" w:date="2018-05-31T13:05:00Z"/>
          <w:rFonts w:eastAsia="宋体"/>
          <w:color w:val="000000" w:themeColor="text1"/>
          <w:szCs w:val="24"/>
          <w:rPrChange w:id="186" w:author="PC" w:date="2018-05-31T13:05:00Z">
            <w:rPr>
              <w:ins w:id="187" w:author="PC" w:date="2018-05-31T13:05:00Z"/>
              <w:color w:val="000000" w:themeColor="text1"/>
            </w:rPr>
          </w:rPrChange>
        </w:rPr>
        <w:pPrChange w:id="188" w:author="PC" w:date="2018-05-31T13:05:00Z">
          <w:pPr>
            <w:pStyle w:val="2"/>
          </w:pPr>
        </w:pPrChange>
      </w:pPr>
      <w:ins w:id="189" w:author="PC" w:date="2018-05-31T13:05:00Z">
        <w:r>
          <w:rPr>
            <w:rFonts w:eastAsia="宋体"/>
            <w:noProof/>
            <w:color w:val="000000" w:themeColor="text1"/>
            <w:szCs w:val="24"/>
            <w:rPrChange w:id="190">
              <w:rPr>
                <w:noProof/>
              </w:rPr>
            </w:rPrChange>
          </w:rPr>
          <w:lastRenderedPageBreak/>
          <w:drawing>
            <wp:inline distT="0" distB="0" distL="0" distR="0" wp14:anchorId="3EAA8D61" wp14:editId="2FFE93E9">
              <wp:extent cx="3122141" cy="2341606"/>
              <wp:effectExtent l="0" t="0" r="2540" b="1905"/>
              <wp:docPr id="96" name="图片 9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图3.10.jpg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20761" cy="234057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4239AE" w:rsidRPr="00F61868" w:rsidRDefault="004239AE">
      <w:pPr>
        <w:spacing w:afterLines="50" w:after="156"/>
        <w:ind w:firstLineChars="200" w:firstLine="420"/>
        <w:jc w:val="center"/>
        <w:rPr>
          <w:ins w:id="191" w:author="PC" w:date="2018-05-31T13:05:00Z"/>
          <w:rFonts w:ascii="Times New Roman" w:eastAsia="宋体" w:hAnsi="Times New Roman" w:cs="Times New Roman"/>
          <w:color w:val="000000" w:themeColor="text1"/>
          <w:szCs w:val="24"/>
          <w:rPrChange w:id="192" w:author="PC" w:date="2018-05-31T13:05:00Z">
            <w:rPr>
              <w:ins w:id="193" w:author="PC" w:date="2018-05-31T13:05:00Z"/>
              <w:color w:val="000000" w:themeColor="text1"/>
            </w:rPr>
          </w:rPrChange>
        </w:rPr>
        <w:pPrChange w:id="194" w:author="PC" w:date="2018-05-31T13:09:00Z">
          <w:pPr>
            <w:pStyle w:val="2"/>
          </w:pPr>
        </w:pPrChange>
      </w:pPr>
      <w:ins w:id="195" w:author="PC" w:date="2018-05-31T13:05:00Z">
        <w:r w:rsidRPr="00F61868">
          <w:rPr>
            <w:rFonts w:ascii="Times New Roman" w:hAnsi="Times New Roman" w:cs="Times New Roman"/>
            <w:color w:val="000000" w:themeColor="text1"/>
          </w:rPr>
          <w:t>图</w:t>
        </w:r>
      </w:ins>
      <w:r w:rsidR="004E50CF">
        <w:rPr>
          <w:rFonts w:ascii="Times New Roman" w:hAnsi="Times New Roman" w:cs="Times New Roman" w:hint="eastAsia"/>
          <w:color w:val="000000" w:themeColor="text1"/>
        </w:rPr>
        <w:t>1</w:t>
      </w:r>
      <w:ins w:id="196" w:author="PC" w:date="2018-05-31T13:05:00Z">
        <w:r w:rsidRPr="00F61868">
          <w:rPr>
            <w:rFonts w:ascii="Times New Roman" w:hAnsi="Times New Roman" w:cs="Times New Roman"/>
            <w:color w:val="000000" w:themeColor="text1"/>
          </w:rPr>
          <w:t>.</w:t>
        </w:r>
      </w:ins>
      <w:r w:rsidR="00F61868" w:rsidRPr="00F61868">
        <w:rPr>
          <w:rFonts w:ascii="Times New Roman" w:hAnsi="Times New Roman" w:cs="Times New Roman"/>
          <w:color w:val="000000" w:themeColor="text1"/>
        </w:rPr>
        <w:t>9</w:t>
      </w:r>
    </w:p>
    <w:p w:rsidR="004239AE" w:rsidRPr="004239AE" w:rsidRDefault="004239AE">
      <w:pPr>
        <w:ind w:firstLineChars="200" w:firstLine="480"/>
        <w:rPr>
          <w:ins w:id="197" w:author="PC" w:date="2018-05-31T13:06:00Z"/>
          <w:color w:val="000000" w:themeColor="text1"/>
          <w:sz w:val="24"/>
        </w:rPr>
        <w:pPrChange w:id="198" w:author="PC" w:date="2018-05-31T13:04:00Z">
          <w:pPr>
            <w:pStyle w:val="2"/>
          </w:pPr>
        </w:pPrChange>
      </w:pPr>
      <w:ins w:id="199" w:author="PC" w:date="2018-05-31T13:06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Step9</w:t>
        </w:r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：如图</w:t>
        </w:r>
      </w:ins>
      <w:r w:rsidR="004E50CF">
        <w:rPr>
          <w:rFonts w:ascii="Times New Roman" w:hAnsi="Times New Roman" w:cs="Times New Roman" w:hint="eastAsia"/>
          <w:color w:val="000000" w:themeColor="text1"/>
          <w:sz w:val="24"/>
        </w:rPr>
        <w:t>1</w:t>
      </w:r>
      <w:ins w:id="200" w:author="PC" w:date="2018-05-31T13:06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.</w:t>
        </w:r>
      </w:ins>
      <w:r w:rsidR="00F61868">
        <w:rPr>
          <w:rFonts w:ascii="Times New Roman" w:hAnsi="Times New Roman" w:cs="Times New Roman" w:hint="eastAsia"/>
          <w:color w:val="000000" w:themeColor="text1"/>
          <w:sz w:val="24"/>
        </w:rPr>
        <w:t>10</w:t>
      </w:r>
      <w:ins w:id="201" w:author="PC" w:date="2018-05-31T13:06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，选择安装位置，选择</w:t>
        </w:r>
        <w:r w:rsidRPr="004239AE">
          <w:rPr>
            <w:rFonts w:ascii="Times New Roman" w:hAnsi="Times New Roman" w:cs="Times New Roman"/>
            <w:color w:val="000000" w:themeColor="text1"/>
            <w:sz w:val="24"/>
          </w:rPr>
          <w:t>“</w:t>
        </w:r>
        <w:r w:rsidRPr="004239AE">
          <w:rPr>
            <w:rFonts w:ascii="Times New Roman" w:hAnsi="Times New Roman" w:cs="Times New Roman"/>
            <w:color w:val="000000" w:themeColor="text1"/>
            <w:sz w:val="24"/>
          </w:rPr>
          <w:t>开始安装</w:t>
        </w:r>
        <w:r w:rsidRPr="004239AE">
          <w:rPr>
            <w:rFonts w:ascii="Times New Roman" w:hAnsi="Times New Roman" w:cs="Times New Roman"/>
            <w:color w:val="000000" w:themeColor="text1"/>
            <w:sz w:val="24"/>
          </w:rPr>
          <w:t>”</w:t>
        </w:r>
      </w:ins>
      <w:ins w:id="202" w:author="PC" w:date="2018-05-31T13:08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，</w:t>
        </w:r>
      </w:ins>
      <w:ins w:id="203" w:author="PC" w:date="2018-05-31T13:10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如图</w:t>
        </w:r>
      </w:ins>
      <w:r w:rsidR="004E50CF">
        <w:rPr>
          <w:rFonts w:ascii="Times New Roman" w:hAnsi="Times New Roman" w:cs="Times New Roman" w:hint="eastAsia"/>
          <w:color w:val="000000" w:themeColor="text1"/>
          <w:sz w:val="24"/>
        </w:rPr>
        <w:t>1</w:t>
      </w:r>
      <w:ins w:id="204" w:author="PC" w:date="2018-05-31T13:10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.1</w:t>
        </w:r>
      </w:ins>
      <w:r w:rsidR="00F61868">
        <w:rPr>
          <w:rFonts w:ascii="Times New Roman" w:hAnsi="Times New Roman" w:cs="Times New Roman" w:hint="eastAsia"/>
          <w:color w:val="000000" w:themeColor="text1"/>
          <w:sz w:val="24"/>
        </w:rPr>
        <w:t>1</w:t>
      </w:r>
      <w:ins w:id="205" w:author="PC" w:date="2018-05-31T13:11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、</w:t>
        </w:r>
      </w:ins>
      <w:r w:rsidR="004E50CF">
        <w:rPr>
          <w:rFonts w:ascii="Times New Roman" w:hAnsi="Times New Roman" w:cs="Times New Roman" w:hint="eastAsia"/>
          <w:color w:val="000000" w:themeColor="text1"/>
          <w:sz w:val="24"/>
        </w:rPr>
        <w:t>1</w:t>
      </w:r>
      <w:ins w:id="206" w:author="PC" w:date="2018-05-31T13:11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.1</w:t>
        </w:r>
      </w:ins>
      <w:r w:rsidR="00F61868">
        <w:rPr>
          <w:rFonts w:ascii="Times New Roman" w:hAnsi="Times New Roman" w:cs="Times New Roman" w:hint="eastAsia"/>
          <w:color w:val="000000" w:themeColor="text1"/>
          <w:sz w:val="24"/>
        </w:rPr>
        <w:t>2</w:t>
      </w:r>
      <w:ins w:id="207" w:author="PC" w:date="2018-05-31T13:10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，等待安装结束，</w:t>
        </w:r>
      </w:ins>
      <w:ins w:id="208" w:author="PC" w:date="2018-05-31T13:11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点击</w:t>
        </w:r>
        <w:r w:rsidRPr="004239AE">
          <w:rPr>
            <w:rFonts w:ascii="Times New Roman" w:hAnsi="Times New Roman" w:cs="Times New Roman"/>
            <w:color w:val="000000" w:themeColor="text1"/>
            <w:sz w:val="24"/>
          </w:rPr>
          <w:t>“</w:t>
        </w:r>
        <w:r w:rsidRPr="004239AE">
          <w:rPr>
            <w:rFonts w:ascii="Times New Roman" w:hAnsi="Times New Roman" w:cs="Times New Roman"/>
            <w:color w:val="000000" w:themeColor="text1"/>
            <w:sz w:val="24"/>
          </w:rPr>
          <w:t>完成</w:t>
        </w:r>
        <w:r w:rsidRPr="004239AE">
          <w:rPr>
            <w:rFonts w:ascii="Times New Roman" w:hAnsi="Times New Roman" w:cs="Times New Roman"/>
            <w:color w:val="000000" w:themeColor="text1"/>
            <w:sz w:val="24"/>
          </w:rPr>
          <w:t>”</w:t>
        </w:r>
      </w:ins>
      <w:ins w:id="209" w:author="PC" w:date="2018-05-31T13:06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：</w:t>
        </w:r>
      </w:ins>
    </w:p>
    <w:p w:rsidR="004239AE" w:rsidRDefault="004239AE">
      <w:pPr>
        <w:ind w:firstLineChars="200" w:firstLine="480"/>
        <w:jc w:val="center"/>
        <w:rPr>
          <w:ins w:id="210" w:author="PC" w:date="2018-05-31T13:06:00Z"/>
          <w:color w:val="000000" w:themeColor="text1"/>
        </w:rPr>
        <w:pPrChange w:id="211" w:author="PC" w:date="2018-05-31T13:06:00Z">
          <w:pPr>
            <w:pStyle w:val="2"/>
          </w:pPr>
        </w:pPrChange>
      </w:pPr>
      <w:ins w:id="212" w:author="PC" w:date="2018-05-31T13:07:00Z">
        <w:r>
          <w:rPr>
            <w:rFonts w:eastAsia="宋体"/>
            <w:noProof/>
            <w:color w:val="000000" w:themeColor="text1"/>
            <w:sz w:val="24"/>
            <w:szCs w:val="24"/>
            <w:rPrChange w:id="213">
              <w:rPr>
                <w:noProof/>
              </w:rPr>
            </w:rPrChange>
          </w:rPr>
          <w:drawing>
            <wp:inline distT="0" distB="0" distL="0" distR="0" wp14:anchorId="547D2B08" wp14:editId="60E8C67E">
              <wp:extent cx="3185298" cy="2388973"/>
              <wp:effectExtent l="0" t="0" r="0" b="0"/>
              <wp:docPr id="97" name="图片 9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图3.11.jpg"/>
                      <pic:cNvPicPr/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83889" cy="23879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4239AE" w:rsidRPr="004239AE" w:rsidRDefault="004239AE">
      <w:pPr>
        <w:spacing w:afterLines="50" w:after="156"/>
        <w:ind w:firstLineChars="200" w:firstLine="420"/>
        <w:jc w:val="center"/>
        <w:rPr>
          <w:ins w:id="214" w:author="PC" w:date="2018-05-31T13:09:00Z"/>
          <w:color w:val="000000" w:themeColor="text1"/>
        </w:rPr>
        <w:pPrChange w:id="215" w:author="PC" w:date="2018-05-31T13:09:00Z">
          <w:pPr>
            <w:pStyle w:val="2"/>
          </w:pPr>
        </w:pPrChange>
      </w:pPr>
      <w:ins w:id="216" w:author="PC" w:date="2018-05-31T13:07:00Z">
        <w:r w:rsidRPr="004239AE">
          <w:rPr>
            <w:rFonts w:ascii="Times New Roman" w:eastAsia="宋体" w:hAnsi="Times New Roman" w:cs="Times New Roman" w:hint="eastAsia"/>
            <w:color w:val="000000" w:themeColor="text1"/>
            <w:szCs w:val="24"/>
            <w:rPrChange w:id="217" w:author="PC" w:date="2018-05-31T13:07:00Z">
              <w:rPr>
                <w:rFonts w:hint="eastAsia"/>
                <w:color w:val="000000" w:themeColor="text1"/>
              </w:rPr>
            </w:rPrChange>
          </w:rPr>
          <w:t>图</w:t>
        </w:r>
      </w:ins>
      <w:r w:rsidR="004E50CF">
        <w:rPr>
          <w:rFonts w:ascii="Times New Roman" w:eastAsia="宋体" w:hAnsi="Times New Roman" w:cs="Times New Roman" w:hint="eastAsia"/>
          <w:color w:val="000000" w:themeColor="text1"/>
          <w:szCs w:val="24"/>
        </w:rPr>
        <w:t>1</w:t>
      </w:r>
      <w:ins w:id="218" w:author="PC" w:date="2018-05-31T13:07:00Z">
        <w:r w:rsidRPr="004239AE">
          <w:rPr>
            <w:rFonts w:ascii="Times New Roman" w:eastAsia="宋体" w:hAnsi="Times New Roman" w:cs="Times New Roman"/>
            <w:color w:val="000000" w:themeColor="text1"/>
            <w:szCs w:val="24"/>
            <w:rPrChange w:id="219" w:author="PC" w:date="2018-05-31T13:07:00Z">
              <w:rPr>
                <w:color w:val="000000" w:themeColor="text1"/>
              </w:rPr>
            </w:rPrChange>
          </w:rPr>
          <w:t>.</w:t>
        </w:r>
      </w:ins>
      <w:r w:rsidR="00F61868">
        <w:rPr>
          <w:rFonts w:ascii="Times New Roman" w:eastAsia="宋体" w:hAnsi="Times New Roman" w:cs="Times New Roman" w:hint="eastAsia"/>
          <w:color w:val="000000" w:themeColor="text1"/>
          <w:szCs w:val="24"/>
        </w:rPr>
        <w:t>10</w:t>
      </w:r>
    </w:p>
    <w:p w:rsidR="004239AE" w:rsidRDefault="004239AE">
      <w:pPr>
        <w:ind w:firstLineChars="200" w:firstLine="480"/>
        <w:jc w:val="center"/>
        <w:rPr>
          <w:ins w:id="220" w:author="PC" w:date="2018-05-31T13:09:00Z"/>
          <w:color w:val="000000" w:themeColor="text1"/>
        </w:rPr>
        <w:pPrChange w:id="221" w:author="PC" w:date="2018-05-31T13:09:00Z">
          <w:pPr>
            <w:pStyle w:val="2"/>
          </w:pPr>
        </w:pPrChange>
      </w:pPr>
      <w:ins w:id="222" w:author="PC" w:date="2018-05-31T13:09:00Z">
        <w:r>
          <w:rPr>
            <w:rFonts w:eastAsia="宋体"/>
            <w:noProof/>
            <w:color w:val="000000" w:themeColor="text1"/>
            <w:sz w:val="24"/>
            <w:szCs w:val="24"/>
            <w:rPrChange w:id="223">
              <w:rPr>
                <w:noProof/>
              </w:rPr>
            </w:rPrChange>
          </w:rPr>
          <w:drawing>
            <wp:inline distT="0" distB="0" distL="0" distR="0" wp14:anchorId="5D13C1E3" wp14:editId="5A0213CE">
              <wp:extent cx="3158837" cy="2369127"/>
              <wp:effectExtent l="0" t="0" r="3810" b="0"/>
              <wp:docPr id="98" name="图片 9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图3.12.jpg"/>
                      <pic:cNvPicPr/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66555" cy="23749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4239AE" w:rsidRPr="004239AE" w:rsidRDefault="004239AE">
      <w:pPr>
        <w:spacing w:afterLines="50" w:after="156"/>
        <w:ind w:firstLineChars="200" w:firstLine="420"/>
        <w:jc w:val="center"/>
        <w:rPr>
          <w:ins w:id="224" w:author="PC" w:date="2018-05-31T13:11:00Z"/>
          <w:color w:val="000000" w:themeColor="text1"/>
        </w:rPr>
        <w:pPrChange w:id="225" w:author="PC" w:date="2018-05-31T13:09:00Z">
          <w:pPr>
            <w:pStyle w:val="2"/>
          </w:pPr>
        </w:pPrChange>
      </w:pPr>
      <w:ins w:id="226" w:author="PC" w:date="2018-05-31T13:09:00Z">
        <w:r w:rsidRPr="004239AE">
          <w:rPr>
            <w:rFonts w:ascii="Times New Roman" w:eastAsia="宋体" w:hAnsi="Times New Roman" w:cs="Times New Roman" w:hint="eastAsia"/>
            <w:color w:val="000000" w:themeColor="text1"/>
            <w:szCs w:val="24"/>
            <w:rPrChange w:id="227" w:author="PC" w:date="2018-05-31T13:09:00Z">
              <w:rPr>
                <w:rFonts w:hint="eastAsia"/>
                <w:color w:val="000000" w:themeColor="text1"/>
              </w:rPr>
            </w:rPrChange>
          </w:rPr>
          <w:t>图</w:t>
        </w:r>
      </w:ins>
      <w:r w:rsidR="004E50CF">
        <w:rPr>
          <w:rFonts w:ascii="Times New Roman" w:eastAsia="宋体" w:hAnsi="Times New Roman" w:cs="Times New Roman" w:hint="eastAsia"/>
          <w:color w:val="000000" w:themeColor="text1"/>
          <w:szCs w:val="24"/>
        </w:rPr>
        <w:t>1</w:t>
      </w:r>
      <w:ins w:id="228" w:author="PC" w:date="2018-05-31T13:09:00Z">
        <w:r w:rsidRPr="004239AE">
          <w:rPr>
            <w:rFonts w:ascii="Times New Roman" w:eastAsia="宋体" w:hAnsi="Times New Roman" w:cs="Times New Roman"/>
            <w:color w:val="000000" w:themeColor="text1"/>
            <w:szCs w:val="24"/>
            <w:rPrChange w:id="229" w:author="PC" w:date="2018-05-31T13:09:00Z">
              <w:rPr>
                <w:color w:val="000000" w:themeColor="text1"/>
              </w:rPr>
            </w:rPrChange>
          </w:rPr>
          <w:t>.1</w:t>
        </w:r>
      </w:ins>
      <w:r w:rsidR="00F61868">
        <w:rPr>
          <w:rFonts w:ascii="Times New Roman" w:eastAsia="宋体" w:hAnsi="Times New Roman" w:cs="Times New Roman" w:hint="eastAsia"/>
          <w:color w:val="000000" w:themeColor="text1"/>
          <w:szCs w:val="24"/>
        </w:rPr>
        <w:t>1</w:t>
      </w:r>
    </w:p>
    <w:p w:rsidR="004239AE" w:rsidRPr="004239AE" w:rsidRDefault="004239AE">
      <w:pPr>
        <w:spacing w:afterLines="50" w:after="156"/>
        <w:ind w:firstLineChars="200" w:firstLine="420"/>
        <w:jc w:val="center"/>
        <w:rPr>
          <w:ins w:id="230" w:author="PC" w:date="2018-05-31T13:11:00Z"/>
          <w:color w:val="000000" w:themeColor="text1"/>
        </w:rPr>
        <w:pPrChange w:id="231" w:author="PC" w:date="2018-05-31T13:09:00Z">
          <w:pPr>
            <w:pStyle w:val="2"/>
          </w:pPr>
        </w:pPrChange>
      </w:pPr>
      <w:ins w:id="232" w:author="PC" w:date="2018-05-31T13:11:00Z">
        <w:r w:rsidRPr="004239AE">
          <w:rPr>
            <w:rFonts w:ascii="Times New Roman" w:eastAsia="宋体" w:hAnsi="Times New Roman" w:cs="Times New Roman"/>
            <w:noProof/>
            <w:color w:val="000000" w:themeColor="text1"/>
            <w:szCs w:val="24"/>
            <w:rPrChange w:id="233">
              <w:rPr>
                <w:noProof/>
              </w:rPr>
            </w:rPrChange>
          </w:rPr>
          <w:lastRenderedPageBreak/>
          <w:drawing>
            <wp:inline distT="0" distB="0" distL="0" distR="0" wp14:anchorId="4C413A5D" wp14:editId="7D68CFB5">
              <wp:extent cx="3220995" cy="2415747"/>
              <wp:effectExtent l="0" t="0" r="0" b="3810"/>
              <wp:docPr id="99" name="图片 9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图3.13.jpg"/>
                      <pic:cNvPicPr/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19571" cy="241467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4239AE" w:rsidRPr="004239AE" w:rsidRDefault="004239AE">
      <w:pPr>
        <w:spacing w:afterLines="50" w:after="156"/>
        <w:ind w:firstLineChars="200" w:firstLine="420"/>
        <w:jc w:val="center"/>
        <w:rPr>
          <w:ins w:id="234" w:author="PC" w:date="2018-05-31T13:06:00Z"/>
          <w:rFonts w:eastAsia="宋体"/>
          <w:color w:val="000000" w:themeColor="text1"/>
          <w:szCs w:val="24"/>
          <w:rPrChange w:id="235" w:author="PC" w:date="2018-05-31T13:12:00Z">
            <w:rPr>
              <w:ins w:id="236" w:author="PC" w:date="2018-05-31T13:06:00Z"/>
              <w:color w:val="000000" w:themeColor="text1"/>
            </w:rPr>
          </w:rPrChange>
        </w:rPr>
        <w:pPrChange w:id="237" w:author="PC" w:date="2018-05-31T13:12:00Z">
          <w:pPr>
            <w:pStyle w:val="2"/>
          </w:pPr>
        </w:pPrChange>
      </w:pPr>
      <w:ins w:id="238" w:author="PC" w:date="2018-05-31T13:11:00Z">
        <w:r w:rsidRPr="004239AE">
          <w:rPr>
            <w:rFonts w:ascii="Times New Roman" w:hAnsi="Times New Roman" w:cs="Times New Roman"/>
            <w:color w:val="000000" w:themeColor="text1"/>
          </w:rPr>
          <w:t>图</w:t>
        </w:r>
      </w:ins>
      <w:r w:rsidR="004E50CF">
        <w:rPr>
          <w:rFonts w:ascii="Times New Roman" w:hAnsi="Times New Roman" w:cs="Times New Roman" w:hint="eastAsia"/>
          <w:color w:val="000000" w:themeColor="text1"/>
        </w:rPr>
        <w:t>1</w:t>
      </w:r>
      <w:ins w:id="239" w:author="PC" w:date="2018-05-31T13:11:00Z">
        <w:r w:rsidRPr="004239AE">
          <w:rPr>
            <w:rFonts w:ascii="Times New Roman" w:hAnsi="Times New Roman" w:cs="Times New Roman"/>
            <w:color w:val="000000" w:themeColor="text1"/>
          </w:rPr>
          <w:t>.1</w:t>
        </w:r>
      </w:ins>
      <w:r w:rsidR="00F61868">
        <w:rPr>
          <w:rFonts w:ascii="Times New Roman" w:hAnsi="Times New Roman" w:cs="Times New Roman" w:hint="eastAsia"/>
          <w:color w:val="000000" w:themeColor="text1"/>
        </w:rPr>
        <w:t>2</w:t>
      </w:r>
    </w:p>
    <w:p w:rsidR="004239AE" w:rsidRDefault="004239AE">
      <w:pPr>
        <w:ind w:firstLineChars="200" w:firstLine="480"/>
        <w:rPr>
          <w:ins w:id="240" w:author="PC" w:date="2018-05-31T13:13:00Z"/>
          <w:color w:val="000000" w:themeColor="text1"/>
        </w:rPr>
        <w:pPrChange w:id="241" w:author="PC" w:date="2018-05-31T13:04:00Z">
          <w:pPr>
            <w:pStyle w:val="2"/>
          </w:pPr>
        </w:pPrChange>
      </w:pPr>
      <w:ins w:id="242" w:author="PC" w:date="2018-05-31T13:08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Step10</w:t>
        </w:r>
        <w:r w:rsidRPr="004239AE">
          <w:rPr>
            <w:rFonts w:ascii="Times New Roman" w:hAnsi="Times New Roman" w:cs="Times New Roman"/>
            <w:color w:val="000000" w:themeColor="text1"/>
            <w:sz w:val="24"/>
          </w:rPr>
          <w:t>：</w:t>
        </w:r>
      </w:ins>
      <w:ins w:id="243" w:author="PC" w:date="2018-05-31T13:12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安装完成，点击桌面</w:t>
        </w:r>
        <w:r w:rsidRPr="004239AE">
          <w:rPr>
            <w:rFonts w:ascii="Times New Roman" w:hAnsi="Times New Roman" w:cs="Times New Roman"/>
            <w:color w:val="000000" w:themeColor="text1"/>
            <w:sz w:val="24"/>
          </w:rPr>
          <w:t>“</w:t>
        </w:r>
        <w:proofErr w:type="spellStart"/>
        <w:r w:rsidRPr="004239AE">
          <w:rPr>
            <w:rFonts w:ascii="Times New Roman" w:hAnsi="Times New Roman" w:cs="Times New Roman"/>
            <w:color w:val="000000" w:themeColor="text1"/>
            <w:sz w:val="24"/>
          </w:rPr>
          <w:t>MicroVecMini</w:t>
        </w:r>
        <w:proofErr w:type="spellEnd"/>
        <w:r w:rsidRPr="004239AE">
          <w:rPr>
            <w:rFonts w:ascii="Times New Roman" w:hAnsi="Times New Roman" w:cs="Times New Roman"/>
            <w:color w:val="000000" w:themeColor="text1"/>
            <w:sz w:val="24"/>
          </w:rPr>
          <w:t>”</w:t>
        </w:r>
        <w:r w:rsidRPr="004239AE">
          <w:rPr>
            <w:rFonts w:ascii="Times New Roman" w:hAnsi="Times New Roman" w:cs="Times New Roman"/>
            <w:color w:val="000000" w:themeColor="text1"/>
            <w:sz w:val="24"/>
          </w:rPr>
          <w:t>快捷键，打开教学系统软件，如图</w:t>
        </w:r>
      </w:ins>
      <w:r w:rsidR="004E50CF">
        <w:rPr>
          <w:rFonts w:ascii="Times New Roman" w:hAnsi="Times New Roman" w:cs="Times New Roman" w:hint="eastAsia"/>
          <w:color w:val="000000" w:themeColor="text1"/>
          <w:sz w:val="24"/>
        </w:rPr>
        <w:t>1</w:t>
      </w:r>
      <w:ins w:id="244" w:author="PC" w:date="2018-05-31T13:12:00Z">
        <w:r w:rsidRPr="004239AE">
          <w:rPr>
            <w:rFonts w:ascii="Times New Roman" w:hAnsi="Times New Roman" w:cs="Times New Roman"/>
            <w:color w:val="000000" w:themeColor="text1"/>
            <w:sz w:val="24"/>
          </w:rPr>
          <w:t>.1</w:t>
        </w:r>
      </w:ins>
      <w:r w:rsidR="00F61868">
        <w:rPr>
          <w:rFonts w:ascii="Times New Roman" w:hAnsi="Times New Roman" w:cs="Times New Roman" w:hint="eastAsia"/>
          <w:color w:val="000000" w:themeColor="text1"/>
          <w:sz w:val="24"/>
        </w:rPr>
        <w:t>3</w:t>
      </w:r>
      <w:ins w:id="245" w:author="PC" w:date="2018-05-31T13:12:00Z">
        <w:r>
          <w:rPr>
            <w:rFonts w:hint="eastAsia"/>
            <w:color w:val="000000" w:themeColor="text1"/>
          </w:rPr>
          <w:t>.</w:t>
        </w:r>
      </w:ins>
    </w:p>
    <w:p w:rsidR="004239AE" w:rsidRDefault="004239AE">
      <w:pPr>
        <w:ind w:firstLineChars="200" w:firstLine="480"/>
        <w:jc w:val="center"/>
        <w:rPr>
          <w:ins w:id="246" w:author="PC" w:date="2018-05-31T13:13:00Z"/>
          <w:color w:val="000000" w:themeColor="text1"/>
        </w:rPr>
        <w:pPrChange w:id="247" w:author="PC" w:date="2018-05-31T13:13:00Z">
          <w:pPr>
            <w:pStyle w:val="2"/>
          </w:pPr>
        </w:pPrChange>
      </w:pPr>
      <w:ins w:id="248" w:author="PC" w:date="2018-05-31T13:13:00Z">
        <w:r>
          <w:rPr>
            <w:rFonts w:eastAsia="宋体"/>
            <w:noProof/>
            <w:color w:val="000000" w:themeColor="text1"/>
            <w:sz w:val="24"/>
            <w:szCs w:val="24"/>
            <w:rPrChange w:id="249">
              <w:rPr>
                <w:noProof/>
              </w:rPr>
            </w:rPrChange>
          </w:rPr>
          <w:drawing>
            <wp:inline distT="0" distB="0" distL="0" distR="0" wp14:anchorId="2450866E" wp14:editId="4041F50A">
              <wp:extent cx="4802660" cy="2868191"/>
              <wp:effectExtent l="0" t="0" r="0" b="8890"/>
              <wp:docPr id="100" name="图片 10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图3.8.jpg"/>
                      <pic:cNvPicPr/>
                    </pic:nvPicPr>
                    <pic:blipFill>
                      <a:blip r:embed="rId1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00536" cy="286692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4239AE" w:rsidRDefault="004239AE" w:rsidP="004239AE">
      <w:pPr>
        <w:jc w:val="center"/>
        <w:rPr>
          <w:rFonts w:ascii="Times New Roman" w:eastAsia="宋体" w:hAnsi="Times New Roman" w:cs="Times New Roman" w:hint="eastAsia"/>
          <w:color w:val="000000" w:themeColor="text1"/>
          <w:szCs w:val="24"/>
        </w:rPr>
      </w:pPr>
      <w:ins w:id="250" w:author="PC" w:date="2018-05-31T13:13:00Z">
        <w:r w:rsidRPr="004239AE">
          <w:rPr>
            <w:rFonts w:ascii="Times New Roman" w:eastAsia="宋体" w:hAnsi="Times New Roman" w:cs="Times New Roman" w:hint="eastAsia"/>
            <w:color w:val="000000" w:themeColor="text1"/>
            <w:szCs w:val="24"/>
            <w:rPrChange w:id="251" w:author="PC" w:date="2018-05-31T13:13:00Z">
              <w:rPr>
                <w:rFonts w:eastAsia="黑体" w:hint="eastAsia"/>
                <w:bCs/>
                <w:color w:val="000000" w:themeColor="text1"/>
                <w:sz w:val="30"/>
                <w:szCs w:val="32"/>
              </w:rPr>
            </w:rPrChange>
          </w:rPr>
          <w:t>图</w:t>
        </w:r>
      </w:ins>
      <w:r w:rsidR="004E50CF">
        <w:rPr>
          <w:rFonts w:ascii="Times New Roman" w:eastAsia="宋体" w:hAnsi="Times New Roman" w:cs="Times New Roman" w:hint="eastAsia"/>
          <w:color w:val="000000" w:themeColor="text1"/>
          <w:szCs w:val="24"/>
        </w:rPr>
        <w:t>1</w:t>
      </w:r>
      <w:ins w:id="252" w:author="PC" w:date="2018-05-31T13:13:00Z">
        <w:r w:rsidRPr="004239AE">
          <w:rPr>
            <w:rFonts w:ascii="Times New Roman" w:eastAsia="宋体" w:hAnsi="Times New Roman" w:cs="Times New Roman"/>
            <w:color w:val="000000" w:themeColor="text1"/>
            <w:szCs w:val="24"/>
            <w:rPrChange w:id="253" w:author="PC" w:date="2018-05-31T13:13:00Z">
              <w:rPr>
                <w:rFonts w:eastAsia="黑体"/>
                <w:bCs/>
                <w:color w:val="000000" w:themeColor="text1"/>
                <w:sz w:val="30"/>
                <w:szCs w:val="32"/>
              </w:rPr>
            </w:rPrChange>
          </w:rPr>
          <w:t>.1</w:t>
        </w:r>
      </w:ins>
      <w:r w:rsidR="00F61868">
        <w:rPr>
          <w:rFonts w:ascii="Times New Roman" w:eastAsia="宋体" w:hAnsi="Times New Roman" w:cs="Times New Roman" w:hint="eastAsia"/>
          <w:color w:val="000000" w:themeColor="text1"/>
          <w:szCs w:val="24"/>
        </w:rPr>
        <w:t>3</w:t>
      </w:r>
      <w:ins w:id="254" w:author="PC" w:date="2018-05-31T13:13:00Z">
        <w:r w:rsidRPr="004239AE">
          <w:rPr>
            <w:rFonts w:ascii="Times New Roman" w:eastAsia="宋体" w:hAnsi="Times New Roman" w:cs="Times New Roman"/>
            <w:color w:val="000000" w:themeColor="text1"/>
            <w:szCs w:val="24"/>
            <w:rPrChange w:id="255" w:author="PC" w:date="2018-05-31T13:13:00Z">
              <w:rPr>
                <w:rFonts w:eastAsia="黑体"/>
                <w:bCs/>
                <w:color w:val="000000" w:themeColor="text1"/>
                <w:sz w:val="30"/>
                <w:szCs w:val="32"/>
              </w:rPr>
            </w:rPrChange>
          </w:rPr>
          <w:t xml:space="preserve"> </w:t>
        </w:r>
        <w:proofErr w:type="spellStart"/>
        <w:r w:rsidRPr="004239AE">
          <w:rPr>
            <w:rFonts w:ascii="Times New Roman" w:eastAsia="宋体" w:hAnsi="Times New Roman" w:cs="Times New Roman"/>
            <w:color w:val="000000" w:themeColor="text1"/>
            <w:szCs w:val="24"/>
            <w:rPrChange w:id="256" w:author="PC" w:date="2018-05-31T13:13:00Z">
              <w:rPr>
                <w:rFonts w:eastAsia="黑体"/>
                <w:bCs/>
                <w:color w:val="000000" w:themeColor="text1"/>
                <w:sz w:val="30"/>
                <w:szCs w:val="32"/>
              </w:rPr>
            </w:rPrChange>
          </w:rPr>
          <w:t>MicroVecMini</w:t>
        </w:r>
        <w:proofErr w:type="spellEnd"/>
        <w:r w:rsidRPr="004239AE">
          <w:rPr>
            <w:rFonts w:ascii="Times New Roman" w:eastAsia="宋体" w:hAnsi="Times New Roman" w:cs="Times New Roman" w:hint="eastAsia"/>
            <w:color w:val="000000" w:themeColor="text1"/>
            <w:szCs w:val="24"/>
            <w:rPrChange w:id="257" w:author="PC" w:date="2018-05-31T13:13:00Z">
              <w:rPr>
                <w:rFonts w:eastAsia="黑体" w:hint="eastAsia"/>
                <w:bCs/>
                <w:color w:val="000000" w:themeColor="text1"/>
                <w:sz w:val="30"/>
                <w:szCs w:val="32"/>
              </w:rPr>
            </w:rPrChange>
          </w:rPr>
          <w:t>安装成功</w:t>
        </w:r>
      </w:ins>
    </w:p>
    <w:p w:rsidR="00CF3F65" w:rsidRDefault="00CF3F65" w:rsidP="00CF3F65">
      <w:pP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</w:p>
    <w:p w:rsidR="00CF3F65" w:rsidRPr="00CF3F65" w:rsidRDefault="00CF3F65" w:rsidP="00CF3F65">
      <w:pPr>
        <w:rPr>
          <w:rFonts w:ascii="Times New Roman" w:eastAsia="宋体" w:hAnsi="Times New Roman" w:cs="Times New Roman" w:hint="eastAsia"/>
          <w:color w:val="000000" w:themeColor="text1"/>
          <w:sz w:val="28"/>
          <w:szCs w:val="24"/>
        </w:rPr>
      </w:pPr>
      <w:r w:rsidRPr="00CF3F65">
        <w:rPr>
          <w:rFonts w:ascii="Times New Roman" w:eastAsia="宋体" w:hAnsi="Times New Roman" w:cs="Times New Roman" w:hint="eastAsia"/>
          <w:color w:val="000000" w:themeColor="text1"/>
          <w:sz w:val="28"/>
          <w:szCs w:val="24"/>
        </w:rPr>
        <w:t>二、安装时遇到的问题及解决办法</w:t>
      </w:r>
    </w:p>
    <w:p w:rsidR="00CF3F65" w:rsidRDefault="005F0447" w:rsidP="00CF3F65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问题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：</w:t>
      </w:r>
      <w:proofErr w:type="spellStart"/>
      <w:r w:rsidR="00CF3F65">
        <w:rPr>
          <w:rFonts w:ascii="Times New Roman" w:hAnsi="Times New Roman" w:cs="Times New Roman" w:hint="eastAsia"/>
          <w:sz w:val="24"/>
        </w:rPr>
        <w:t>MicroVecmini</w:t>
      </w:r>
      <w:proofErr w:type="spellEnd"/>
      <w:r w:rsidR="00CF3F65">
        <w:rPr>
          <w:rFonts w:ascii="Times New Roman" w:hAnsi="Times New Roman" w:cs="Times New Roman" w:hint="eastAsia"/>
          <w:sz w:val="24"/>
        </w:rPr>
        <w:t xml:space="preserve"> V5</w:t>
      </w:r>
      <w:r w:rsidR="00CF3F65">
        <w:rPr>
          <w:rFonts w:ascii="Times New Roman" w:hAnsi="Times New Roman" w:cs="Times New Roman" w:hint="eastAsia"/>
          <w:sz w:val="24"/>
        </w:rPr>
        <w:t>软件在</w:t>
      </w:r>
      <w:r w:rsidR="00CF3F65">
        <w:rPr>
          <w:rFonts w:ascii="Times New Roman" w:hAnsi="Times New Roman" w:cs="Times New Roman" w:hint="eastAsia"/>
          <w:sz w:val="24"/>
        </w:rPr>
        <w:t>Windows7</w:t>
      </w:r>
      <w:r w:rsidR="00CF3F65">
        <w:rPr>
          <w:rFonts w:ascii="Times New Roman" w:hAnsi="Times New Roman" w:cs="Times New Roman" w:hint="eastAsia"/>
          <w:sz w:val="24"/>
        </w:rPr>
        <w:t>英文系统下安装完成后，</w:t>
      </w:r>
      <w:r>
        <w:rPr>
          <w:rFonts w:ascii="Times New Roman" w:hAnsi="Times New Roman" w:cs="Times New Roman" w:hint="eastAsia"/>
          <w:sz w:val="24"/>
        </w:rPr>
        <w:t>将相机连接到电脑</w:t>
      </w:r>
      <w:r>
        <w:rPr>
          <w:rFonts w:ascii="Times New Roman" w:hAnsi="Times New Roman" w:cs="Times New Roman" w:hint="eastAsia"/>
          <w:sz w:val="24"/>
        </w:rPr>
        <w:t>USB3.0</w:t>
      </w:r>
      <w:r>
        <w:rPr>
          <w:rFonts w:ascii="Times New Roman" w:hAnsi="Times New Roman" w:cs="Times New Roman" w:hint="eastAsia"/>
          <w:sz w:val="24"/>
        </w:rPr>
        <w:t>接口处，</w:t>
      </w:r>
      <w:r w:rsidR="00CF3F65">
        <w:rPr>
          <w:rFonts w:ascii="Times New Roman" w:hAnsi="Times New Roman" w:cs="Times New Roman" w:hint="eastAsia"/>
          <w:sz w:val="24"/>
        </w:rPr>
        <w:t>打开软件发现</w:t>
      </w:r>
      <w:r>
        <w:rPr>
          <w:rFonts w:ascii="Times New Roman" w:hAnsi="Times New Roman" w:cs="Times New Roman" w:hint="eastAsia"/>
          <w:sz w:val="24"/>
        </w:rPr>
        <w:t>软件未检测到相机（具体现象：</w:t>
      </w:r>
      <w:proofErr w:type="spellStart"/>
      <w:r>
        <w:rPr>
          <w:rFonts w:ascii="Times New Roman" w:hAnsi="Times New Roman" w:cs="Times New Roman" w:hint="eastAsia"/>
          <w:sz w:val="24"/>
        </w:rPr>
        <w:t>MicroVecmini</w:t>
      </w:r>
      <w:proofErr w:type="spellEnd"/>
      <w:r>
        <w:rPr>
          <w:rFonts w:ascii="Times New Roman" w:hAnsi="Times New Roman" w:cs="Times New Roman" w:hint="eastAsia"/>
          <w:sz w:val="24"/>
        </w:rPr>
        <w:t>软件所有命令都无法操作）</w:t>
      </w:r>
      <w:r w:rsidR="00342A34">
        <w:rPr>
          <w:rFonts w:ascii="Times New Roman" w:hAnsi="Times New Roman" w:cs="Times New Roman" w:hint="eastAsia"/>
          <w:sz w:val="24"/>
        </w:rPr>
        <w:t>，如图</w:t>
      </w:r>
      <w:r w:rsidR="004E50CF">
        <w:rPr>
          <w:rFonts w:ascii="Times New Roman" w:hAnsi="Times New Roman" w:cs="Times New Roman" w:hint="eastAsia"/>
          <w:sz w:val="24"/>
        </w:rPr>
        <w:t>1</w:t>
      </w:r>
      <w:r w:rsidR="00342A34">
        <w:rPr>
          <w:rFonts w:ascii="Times New Roman" w:hAnsi="Times New Roman" w:cs="Times New Roman" w:hint="eastAsia"/>
          <w:sz w:val="24"/>
        </w:rPr>
        <w:t>.14</w:t>
      </w:r>
      <w:r>
        <w:rPr>
          <w:rFonts w:ascii="Times New Roman" w:hAnsi="Times New Roman" w:cs="Times New Roman" w:hint="eastAsia"/>
          <w:sz w:val="24"/>
        </w:rPr>
        <w:t>。</w:t>
      </w:r>
    </w:p>
    <w:p w:rsidR="00342A34" w:rsidRDefault="00342A34" w:rsidP="00CF3F65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lastRenderedPageBreak/>
        <w:drawing>
          <wp:inline distT="0" distB="0" distL="0" distR="0">
            <wp:extent cx="5274310" cy="31502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问题3.14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47" w:rsidRPr="00342A34" w:rsidRDefault="00342A34" w:rsidP="00342A34">
      <w:pPr>
        <w:spacing w:afterLines="100" w:after="312"/>
        <w:jc w:val="center"/>
        <w:rPr>
          <w:rFonts w:ascii="Times New Roman" w:hAnsi="Times New Roman" w:cs="Times New Roman" w:hint="eastAsia"/>
        </w:rPr>
      </w:pPr>
      <w:r w:rsidRPr="00342A34">
        <w:rPr>
          <w:rFonts w:ascii="Times New Roman" w:hAnsi="Times New Roman" w:cs="Times New Roman" w:hint="eastAsia"/>
        </w:rPr>
        <w:t>图</w:t>
      </w:r>
      <w:r w:rsidR="004E50CF">
        <w:rPr>
          <w:rFonts w:ascii="Times New Roman" w:hAnsi="Times New Roman" w:cs="Times New Roman" w:hint="eastAsia"/>
        </w:rPr>
        <w:t>1</w:t>
      </w:r>
      <w:r w:rsidRPr="00342A34">
        <w:rPr>
          <w:rFonts w:ascii="Times New Roman" w:hAnsi="Times New Roman" w:cs="Times New Roman" w:hint="eastAsia"/>
        </w:rPr>
        <w:t>.14</w:t>
      </w:r>
    </w:p>
    <w:p w:rsidR="005F0447" w:rsidRDefault="005F0447" w:rsidP="00CF3F65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解决办法：删除</w:t>
      </w:r>
      <w:r>
        <w:rPr>
          <w:rFonts w:ascii="Times New Roman" w:hAnsi="Times New Roman" w:cs="Times New Roman" w:hint="eastAsia"/>
          <w:sz w:val="24"/>
        </w:rPr>
        <w:t>MVS</w:t>
      </w:r>
      <w:r>
        <w:rPr>
          <w:rFonts w:ascii="Times New Roman" w:hAnsi="Times New Roman" w:cs="Times New Roman" w:hint="eastAsia"/>
          <w:sz w:val="24"/>
        </w:rPr>
        <w:t>安装目录下</w:t>
      </w:r>
      <w:r w:rsidRPr="005F0447">
        <w:rPr>
          <w:rFonts w:ascii="Times New Roman" w:hAnsi="Times New Roman" w:cs="Times New Roman"/>
          <w:sz w:val="24"/>
        </w:rPr>
        <w:t>msvcr120.dll</w:t>
      </w:r>
      <w:r>
        <w:rPr>
          <w:rFonts w:ascii="Times New Roman" w:hAnsi="Times New Roman" w:cs="Times New Roman" w:hint="eastAsia"/>
          <w:sz w:val="24"/>
        </w:rPr>
        <w:t>文件（</w:t>
      </w:r>
      <w:r w:rsidRPr="005F0447">
        <w:rPr>
          <w:rFonts w:ascii="Times New Roman" w:hAnsi="Times New Roman" w:cs="Times New Roman"/>
          <w:sz w:val="24"/>
        </w:rPr>
        <w:t>C:\Program Files (x86)\MVS\Applications\Win64</w:t>
      </w:r>
      <w:r>
        <w:rPr>
          <w:rFonts w:ascii="Times New Roman" w:hAnsi="Times New Roman" w:cs="Times New Roman" w:hint="eastAsia"/>
          <w:sz w:val="24"/>
        </w:rPr>
        <w:t>），同时更新</w:t>
      </w:r>
      <w:r w:rsidR="00256948">
        <w:rPr>
          <w:rFonts w:ascii="Times New Roman" w:hAnsi="Times New Roman" w:cs="Times New Roman" w:hint="eastAsia"/>
          <w:sz w:val="24"/>
        </w:rPr>
        <w:t>“</w:t>
      </w:r>
      <w:r w:rsidR="00256948" w:rsidRPr="00256948">
        <w:rPr>
          <w:rFonts w:ascii="Times New Roman" w:hAnsi="Times New Roman" w:cs="Times New Roman" w:hint="eastAsia"/>
          <w:sz w:val="24"/>
        </w:rPr>
        <w:t>微软常用运行库合集</w:t>
      </w:r>
      <w:r w:rsidR="00256948" w:rsidRPr="00256948">
        <w:rPr>
          <w:rFonts w:ascii="Times New Roman" w:hAnsi="Times New Roman" w:cs="Times New Roman" w:hint="eastAsia"/>
          <w:sz w:val="24"/>
        </w:rPr>
        <w:t xml:space="preserve"> 64</w:t>
      </w:r>
      <w:r w:rsidR="00256948" w:rsidRPr="00256948">
        <w:rPr>
          <w:rFonts w:ascii="Times New Roman" w:hAnsi="Times New Roman" w:cs="Times New Roman" w:hint="eastAsia"/>
          <w:sz w:val="24"/>
        </w:rPr>
        <w:t>位</w:t>
      </w:r>
      <w:r w:rsidR="00256948">
        <w:rPr>
          <w:rFonts w:ascii="Times New Roman" w:hAnsi="Times New Roman" w:cs="Times New Roman" w:hint="eastAsia"/>
          <w:sz w:val="24"/>
        </w:rPr>
        <w:t>”。</w:t>
      </w:r>
      <w:bookmarkStart w:id="258" w:name="_GoBack"/>
      <w:bookmarkEnd w:id="258"/>
    </w:p>
    <w:p w:rsidR="00FD2ABA" w:rsidRDefault="00FD2ABA" w:rsidP="00CF3F65">
      <w:pPr>
        <w:rPr>
          <w:rFonts w:ascii="Times New Roman" w:hAnsi="Times New Roman" w:cs="Times New Roman" w:hint="eastAsia"/>
          <w:sz w:val="24"/>
        </w:rPr>
      </w:pPr>
    </w:p>
    <w:sectPr w:rsidR="00FD2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A2C"/>
    <w:rsid w:val="00165A2C"/>
    <w:rsid w:val="00256948"/>
    <w:rsid w:val="00342A34"/>
    <w:rsid w:val="004239AE"/>
    <w:rsid w:val="004E50CF"/>
    <w:rsid w:val="00521F31"/>
    <w:rsid w:val="005F0447"/>
    <w:rsid w:val="00CF3F65"/>
    <w:rsid w:val="00D76565"/>
    <w:rsid w:val="00F34647"/>
    <w:rsid w:val="00F61868"/>
    <w:rsid w:val="00FD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3"/>
    <w:next w:val="a"/>
    <w:link w:val="2Char"/>
    <w:qFormat/>
    <w:rsid w:val="004239AE"/>
    <w:pPr>
      <w:snapToGrid w:val="0"/>
      <w:jc w:val="left"/>
      <w:outlineLvl w:val="1"/>
    </w:pPr>
    <w:rPr>
      <w:rFonts w:ascii="Times New Roman" w:eastAsia="黑体" w:hAnsi="Times New Roman" w:cs="Times New Roman"/>
      <w:b w:val="0"/>
      <w:color w:val="000000"/>
      <w:sz w:val="3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239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4239AE"/>
    <w:rPr>
      <w:rFonts w:ascii="Times New Roman" w:eastAsia="黑体" w:hAnsi="Times New Roman" w:cs="Times New Roman"/>
      <w:bCs/>
      <w:color w:val="000000"/>
      <w:sz w:val="3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239AE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239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39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3"/>
    <w:next w:val="a"/>
    <w:link w:val="2Char"/>
    <w:qFormat/>
    <w:rsid w:val="004239AE"/>
    <w:pPr>
      <w:snapToGrid w:val="0"/>
      <w:jc w:val="left"/>
      <w:outlineLvl w:val="1"/>
    </w:pPr>
    <w:rPr>
      <w:rFonts w:ascii="Times New Roman" w:eastAsia="黑体" w:hAnsi="Times New Roman" w:cs="Times New Roman"/>
      <w:b w:val="0"/>
      <w:color w:val="000000"/>
      <w:sz w:val="3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239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4239AE"/>
    <w:rPr>
      <w:rFonts w:ascii="Times New Roman" w:eastAsia="黑体" w:hAnsi="Times New Roman" w:cs="Times New Roman"/>
      <w:bCs/>
      <w:color w:val="000000"/>
      <w:sz w:val="3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239AE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239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39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143</Words>
  <Characters>819</Characters>
  <Application>Microsoft Office Word</Application>
  <DocSecurity>0</DocSecurity>
  <Lines>6</Lines>
  <Paragraphs>1</Paragraphs>
  <ScaleCrop>false</ScaleCrop>
  <Company>Microsoft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33</cp:revision>
  <dcterms:created xsi:type="dcterms:W3CDTF">2018-06-07T06:59:00Z</dcterms:created>
  <dcterms:modified xsi:type="dcterms:W3CDTF">2018-06-07T09:37:00Z</dcterms:modified>
</cp:coreProperties>
</file>